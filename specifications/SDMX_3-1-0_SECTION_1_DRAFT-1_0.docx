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9CBA1" w14:textId="77777777" w:rsidR="005A7F20" w:rsidRDefault="00612C77" w:rsidP="00D719D1">
      <w:pPr>
        <w:spacing w:after="208" w:line="259" w:lineRule="auto"/>
        <w:ind w:left="107" w:firstLine="0"/>
        <w:jc w:val="center"/>
      </w:pPr>
      <w:r>
        <w:rPr>
          <w:color w:val="000080"/>
          <w:sz w:val="36"/>
        </w:rPr>
        <w:t xml:space="preserve"> </w:t>
      </w:r>
    </w:p>
    <w:tbl>
      <w:tblPr>
        <w:tblStyle w:val="TableGrid0"/>
        <w:tblW w:w="0" w:type="auto"/>
        <w:tblLook w:val="04A0" w:firstRow="1" w:lastRow="0" w:firstColumn="1" w:lastColumn="0" w:noHBand="0" w:noVBand="1"/>
      </w:tblPr>
      <w:tblGrid>
        <w:gridCol w:w="9067"/>
      </w:tblGrid>
      <w:tr w:rsidR="00D719D1" w14:paraId="41E1143A" w14:textId="77777777" w:rsidTr="000532C1">
        <w:trPr>
          <w:trHeight w:val="12838"/>
        </w:trPr>
        <w:tc>
          <w:tcPr>
            <w:tcW w:w="9067" w:type="dxa"/>
          </w:tcPr>
          <w:p w14:paraId="030B008F" w14:textId="026F2CF1" w:rsidR="00D719D1" w:rsidRDefault="00D719D1" w:rsidP="00D719D1">
            <w:pPr>
              <w:pStyle w:val="FrontPage"/>
            </w:pPr>
          </w:p>
          <w:p w14:paraId="7E1BBEA3" w14:textId="096D700D" w:rsidR="00D719D1" w:rsidRDefault="00D719D1" w:rsidP="00D719D1">
            <w:pPr>
              <w:pStyle w:val="FrontPage"/>
            </w:pPr>
          </w:p>
          <w:p w14:paraId="46705E71" w14:textId="5FE3E5F9" w:rsidR="00D719D1" w:rsidRDefault="00D719D1" w:rsidP="00D719D1">
            <w:pPr>
              <w:pStyle w:val="FrontPage"/>
            </w:pPr>
          </w:p>
          <w:p w14:paraId="44FA61E4" w14:textId="548A38E6" w:rsidR="00D719D1" w:rsidRDefault="00D719D1" w:rsidP="00D719D1">
            <w:pPr>
              <w:pStyle w:val="FrontPage"/>
            </w:pPr>
          </w:p>
          <w:p w14:paraId="55B5BDEC" w14:textId="77777777" w:rsidR="00D719D1" w:rsidRDefault="00D719D1" w:rsidP="00D719D1">
            <w:pPr>
              <w:pStyle w:val="FrontPage"/>
            </w:pPr>
          </w:p>
          <w:p w14:paraId="6BA11A98" w14:textId="0B22F7BB" w:rsidR="00D719D1" w:rsidRPr="00A904DF" w:rsidRDefault="00D719D1" w:rsidP="00D719D1">
            <w:pPr>
              <w:pStyle w:val="FrontPage"/>
            </w:pPr>
            <w:r w:rsidRPr="00A904DF">
              <w:t xml:space="preserve">SDMX STANDARDS: SECTION </w:t>
            </w:r>
            <w:r>
              <w:t>1</w:t>
            </w:r>
          </w:p>
          <w:p w14:paraId="1E862FFC" w14:textId="77777777" w:rsidR="00D719D1" w:rsidRPr="00A904DF" w:rsidRDefault="00D719D1" w:rsidP="00D719D1">
            <w:pPr>
              <w:pStyle w:val="FrontPage"/>
            </w:pPr>
          </w:p>
          <w:p w14:paraId="1CEB8647" w14:textId="77777777" w:rsidR="00D719D1" w:rsidRPr="00A904DF" w:rsidRDefault="00D719D1" w:rsidP="00D719D1">
            <w:pPr>
              <w:pStyle w:val="FrontPage"/>
            </w:pPr>
          </w:p>
          <w:p w14:paraId="128B2052" w14:textId="77777777" w:rsidR="00D719D1" w:rsidRPr="00A904DF" w:rsidRDefault="00D719D1" w:rsidP="00D719D1">
            <w:pPr>
              <w:pStyle w:val="FrontPage"/>
            </w:pPr>
          </w:p>
          <w:p w14:paraId="50A5F394" w14:textId="2CF9CB0B" w:rsidR="00D719D1" w:rsidRPr="00C22C71" w:rsidRDefault="00D719D1" w:rsidP="00D719D1">
            <w:pPr>
              <w:pStyle w:val="FrontPage"/>
            </w:pPr>
            <w:r>
              <w:t xml:space="preserve">FRAMEWORK FOR </w:t>
            </w:r>
            <w:r>
              <w:br/>
              <w:t>SDMX TECHNICAL STANDARDS</w:t>
            </w:r>
          </w:p>
          <w:p w14:paraId="097E574D" w14:textId="77777777" w:rsidR="00D719D1" w:rsidRPr="00C22C71" w:rsidRDefault="00D719D1" w:rsidP="00D719D1">
            <w:pPr>
              <w:pStyle w:val="FrontPage"/>
            </w:pPr>
          </w:p>
          <w:p w14:paraId="4EE7D2FA" w14:textId="39452448" w:rsidR="00D719D1" w:rsidRPr="00C22C71" w:rsidRDefault="000E0DBF" w:rsidP="00D719D1">
            <w:pPr>
              <w:pStyle w:val="FrontPage"/>
            </w:pPr>
            <w:r>
              <w:t>VERSION</w:t>
            </w:r>
            <w:r w:rsidR="00D719D1" w:rsidRPr="00C22C71">
              <w:t xml:space="preserve"> 3.</w:t>
            </w:r>
            <w:ins w:id="0" w:author="Matthew Nelson" w:date="2024-09-19T10:50:00Z">
              <w:r w:rsidR="00CD280B">
                <w:t>1.0</w:t>
              </w:r>
            </w:ins>
            <w:del w:id="1" w:author="Matthew Nelson" w:date="2024-09-19T10:50:00Z">
              <w:r w:rsidR="00D719D1" w:rsidRPr="00C22C71" w:rsidDel="00CD280B">
                <w:delText>0</w:delText>
              </w:r>
            </w:del>
          </w:p>
          <w:p w14:paraId="3F633426" w14:textId="77777777" w:rsidR="00D719D1" w:rsidRPr="00C22C71" w:rsidRDefault="00D719D1" w:rsidP="00D719D1">
            <w:pPr>
              <w:pStyle w:val="Paragraph"/>
              <w:jc w:val="center"/>
            </w:pPr>
          </w:p>
          <w:p w14:paraId="5BD46F0B" w14:textId="77777777" w:rsidR="00D719D1" w:rsidRPr="00C22C71" w:rsidRDefault="00D719D1" w:rsidP="00D719D1">
            <w:pPr>
              <w:pStyle w:val="Paragraph"/>
              <w:jc w:val="center"/>
            </w:pPr>
          </w:p>
          <w:p w14:paraId="7FB4DFA5" w14:textId="77777777" w:rsidR="00D719D1" w:rsidRPr="00C22C71" w:rsidRDefault="00D719D1" w:rsidP="00D719D1">
            <w:pPr>
              <w:pStyle w:val="Paragraph"/>
              <w:jc w:val="center"/>
            </w:pPr>
          </w:p>
          <w:p w14:paraId="58F4B74C" w14:textId="77777777" w:rsidR="00D719D1" w:rsidRPr="00C22C71" w:rsidRDefault="00D719D1" w:rsidP="00D719D1">
            <w:pPr>
              <w:pStyle w:val="DatePub"/>
            </w:pPr>
          </w:p>
          <w:p w14:paraId="3F28D047" w14:textId="77777777" w:rsidR="00D719D1" w:rsidRPr="00C22C71" w:rsidRDefault="00D719D1" w:rsidP="00D719D1">
            <w:pPr>
              <w:pStyle w:val="DatePub"/>
            </w:pPr>
          </w:p>
          <w:p w14:paraId="1BCAFC53" w14:textId="1DDAE6DB" w:rsidR="00D719D1" w:rsidRDefault="00D719D1" w:rsidP="00D719D1">
            <w:pPr>
              <w:pStyle w:val="DatePub"/>
            </w:pPr>
          </w:p>
          <w:p w14:paraId="71D7191A" w14:textId="3DD2E312" w:rsidR="000E0DBF" w:rsidRDefault="000E0DBF" w:rsidP="00D719D1">
            <w:pPr>
              <w:pStyle w:val="DatePub"/>
            </w:pPr>
          </w:p>
          <w:p w14:paraId="5E5E06D3" w14:textId="0D507DD3" w:rsidR="000E0DBF" w:rsidRDefault="000E0DBF" w:rsidP="00D719D1">
            <w:pPr>
              <w:pStyle w:val="DatePub"/>
            </w:pPr>
          </w:p>
          <w:p w14:paraId="63F7CADC" w14:textId="77777777" w:rsidR="000E0DBF" w:rsidRPr="00C22C71" w:rsidRDefault="000E0DBF" w:rsidP="00D719D1">
            <w:pPr>
              <w:pStyle w:val="DatePub"/>
            </w:pPr>
          </w:p>
          <w:p w14:paraId="553ECF66" w14:textId="77777777" w:rsidR="00D719D1" w:rsidRPr="00C22C71" w:rsidRDefault="00D719D1" w:rsidP="00D719D1">
            <w:pPr>
              <w:pStyle w:val="DatePub"/>
            </w:pPr>
          </w:p>
          <w:p w14:paraId="65A74E53" w14:textId="77777777" w:rsidR="00D719D1" w:rsidRPr="00C22C71" w:rsidRDefault="00D719D1" w:rsidP="00D719D1">
            <w:pPr>
              <w:pStyle w:val="DatePub"/>
            </w:pPr>
          </w:p>
          <w:p w14:paraId="5E74B0EC" w14:textId="77777777" w:rsidR="00D719D1" w:rsidRPr="00C22C71" w:rsidRDefault="00D719D1" w:rsidP="00D719D1">
            <w:pPr>
              <w:pStyle w:val="DatePub"/>
            </w:pPr>
          </w:p>
          <w:p w14:paraId="3DB447B8" w14:textId="77777777" w:rsidR="00D719D1" w:rsidRPr="00C22C71" w:rsidRDefault="00D719D1" w:rsidP="00D719D1">
            <w:pPr>
              <w:pStyle w:val="DatePub"/>
            </w:pPr>
          </w:p>
          <w:p w14:paraId="6773BC70" w14:textId="77777777" w:rsidR="00D719D1" w:rsidRDefault="00D719D1" w:rsidP="000E0DBF">
            <w:pPr>
              <w:pStyle w:val="DatePub"/>
            </w:pPr>
          </w:p>
          <w:p w14:paraId="4E8F5531" w14:textId="77777777" w:rsidR="000E0DBF" w:rsidRPr="000E0DBF" w:rsidRDefault="000E0DBF" w:rsidP="000E0DBF">
            <w:pPr>
              <w:rPr>
                <w:lang w:eastAsia="en-US"/>
              </w:rPr>
            </w:pPr>
          </w:p>
          <w:p w14:paraId="5D0EA39C" w14:textId="77777777" w:rsidR="000E0DBF" w:rsidRPr="000E0DBF" w:rsidRDefault="000E0DBF" w:rsidP="000E0DBF">
            <w:pPr>
              <w:rPr>
                <w:lang w:eastAsia="en-US"/>
              </w:rPr>
            </w:pPr>
          </w:p>
          <w:p w14:paraId="5591EB0D" w14:textId="77777777" w:rsidR="000E0DBF" w:rsidRPr="000E0DBF" w:rsidRDefault="000E0DBF" w:rsidP="000E0DBF">
            <w:pPr>
              <w:rPr>
                <w:lang w:eastAsia="en-US"/>
              </w:rPr>
            </w:pPr>
          </w:p>
          <w:p w14:paraId="1F3EB18B" w14:textId="77777777" w:rsidR="000E0DBF" w:rsidRPr="000E0DBF" w:rsidRDefault="000E0DBF" w:rsidP="000E0DBF">
            <w:pPr>
              <w:rPr>
                <w:lang w:eastAsia="en-US"/>
              </w:rPr>
            </w:pPr>
          </w:p>
          <w:p w14:paraId="52F6879B" w14:textId="77777777" w:rsidR="000E0DBF" w:rsidRPr="000E0DBF" w:rsidRDefault="000E0DBF" w:rsidP="000E0DBF">
            <w:pPr>
              <w:rPr>
                <w:rFonts w:eastAsia="Times New Roman" w:cs="Times New Roman"/>
                <w:color w:val="000080"/>
                <w:sz w:val="20"/>
                <w:szCs w:val="18"/>
                <w:lang w:eastAsia="en-US"/>
              </w:rPr>
            </w:pPr>
          </w:p>
          <w:p w14:paraId="3036D048" w14:textId="041B19D7" w:rsidR="000E0DBF" w:rsidRPr="000E0DBF" w:rsidRDefault="000E0DBF" w:rsidP="000E0DBF">
            <w:pPr>
              <w:pStyle w:val="FrontPage"/>
              <w:rPr>
                <w:b w:val="0"/>
                <w:bCs/>
              </w:rPr>
            </w:pPr>
            <w:del w:id="2" w:author="Matthew Nelson" w:date="2024-09-19T10:50:00Z">
              <w:r w:rsidRPr="000E0DBF" w:rsidDel="00CD280B">
                <w:rPr>
                  <w:sz w:val="32"/>
                  <w:szCs w:val="14"/>
                </w:rPr>
                <w:delText xml:space="preserve">October </w:delText>
              </w:r>
            </w:del>
            <w:ins w:id="3" w:author="Matthew Nelson" w:date="2024-09-19T10:50:00Z">
              <w:r w:rsidR="00CD280B">
                <w:rPr>
                  <w:sz w:val="32"/>
                  <w:szCs w:val="14"/>
                </w:rPr>
                <w:t>September</w:t>
              </w:r>
              <w:r w:rsidR="00CD280B" w:rsidRPr="000E0DBF">
                <w:rPr>
                  <w:sz w:val="32"/>
                  <w:szCs w:val="14"/>
                </w:rPr>
                <w:t xml:space="preserve"> </w:t>
              </w:r>
            </w:ins>
            <w:r w:rsidRPr="000E0DBF">
              <w:rPr>
                <w:sz w:val="32"/>
                <w:szCs w:val="14"/>
              </w:rPr>
              <w:t>202</w:t>
            </w:r>
            <w:del w:id="4" w:author="Matthew Nelson" w:date="2024-09-19T10:50:00Z">
              <w:r w:rsidRPr="000E0DBF" w:rsidDel="00CD280B">
                <w:rPr>
                  <w:sz w:val="32"/>
                  <w:szCs w:val="14"/>
                </w:rPr>
                <w:delText>1</w:delText>
              </w:r>
            </w:del>
            <w:ins w:id="5" w:author="Matthew Nelson" w:date="2024-09-19T10:50:00Z">
              <w:r w:rsidR="00CD280B">
                <w:rPr>
                  <w:sz w:val="32"/>
                  <w:szCs w:val="14"/>
                </w:rPr>
                <w:t>4</w:t>
              </w:r>
            </w:ins>
          </w:p>
        </w:tc>
      </w:tr>
    </w:tbl>
    <w:p w14:paraId="1C6A3227" w14:textId="7CFF05AF" w:rsidR="005A7F20" w:rsidRDefault="005A7F20">
      <w:pPr>
        <w:spacing w:after="2095" w:line="259" w:lineRule="auto"/>
        <w:ind w:left="0" w:firstLine="0"/>
        <w:jc w:val="left"/>
      </w:pPr>
    </w:p>
    <w:p w14:paraId="3112BC2A" w14:textId="77777777" w:rsidR="005A7F20" w:rsidRDefault="00612C77">
      <w:pPr>
        <w:spacing w:after="0" w:line="259" w:lineRule="auto"/>
        <w:ind w:left="62" w:firstLine="0"/>
        <w:jc w:val="center"/>
      </w:pPr>
      <w:r>
        <w:rPr>
          <w:sz w:val="20"/>
        </w:rPr>
        <w:lastRenderedPageBreak/>
        <w:t xml:space="preserve"> </w:t>
      </w:r>
    </w:p>
    <w:p w14:paraId="66A8F8E9" w14:textId="7AF36435" w:rsidR="005A7F20" w:rsidRPr="00D719D1" w:rsidRDefault="00612C77" w:rsidP="00D719D1">
      <w:pPr>
        <w:spacing w:after="120" w:line="259" w:lineRule="auto"/>
        <w:ind w:left="0" w:firstLine="0"/>
        <w:jc w:val="center"/>
        <w:rPr>
          <w:b/>
          <w:bCs/>
          <w:sz w:val="32"/>
          <w:szCs w:val="32"/>
        </w:rPr>
      </w:pPr>
      <w:bookmarkStart w:id="6" w:name="_Hlk69140292"/>
      <w:r w:rsidRPr="00D719D1">
        <w:rPr>
          <w:b/>
          <w:bCs/>
          <w:sz w:val="32"/>
          <w:szCs w:val="32"/>
        </w:rPr>
        <w:t>Revision History</w:t>
      </w:r>
    </w:p>
    <w:tbl>
      <w:tblPr>
        <w:tblStyle w:val="TableGrid"/>
        <w:tblW w:w="9175" w:type="dxa"/>
        <w:tblInd w:w="-108" w:type="dxa"/>
        <w:tblCellMar>
          <w:top w:w="9" w:type="dxa"/>
          <w:left w:w="106" w:type="dxa"/>
          <w:right w:w="115" w:type="dxa"/>
        </w:tblCellMar>
        <w:tblLook w:val="04A0" w:firstRow="1" w:lastRow="0" w:firstColumn="1" w:lastColumn="0" w:noHBand="0" w:noVBand="1"/>
      </w:tblPr>
      <w:tblGrid>
        <w:gridCol w:w="1521"/>
        <w:gridCol w:w="1559"/>
        <w:gridCol w:w="6095"/>
      </w:tblGrid>
      <w:tr w:rsidR="000E0DBF" w:rsidRPr="008577E1" w14:paraId="14DE383F" w14:textId="77777777" w:rsidTr="00BD5E75">
        <w:trPr>
          <w:trHeight w:val="480"/>
        </w:trPr>
        <w:tc>
          <w:tcPr>
            <w:tcW w:w="1521" w:type="dxa"/>
            <w:tcBorders>
              <w:top w:val="single" w:sz="4" w:space="0" w:color="000000"/>
              <w:left w:val="single" w:sz="4" w:space="0" w:color="000000"/>
              <w:bottom w:val="single" w:sz="4" w:space="0" w:color="000000"/>
              <w:right w:val="single" w:sz="4" w:space="0" w:color="000000"/>
            </w:tcBorders>
          </w:tcPr>
          <w:p w14:paraId="58BA8EE7" w14:textId="77777777" w:rsidR="000E0DBF" w:rsidRPr="008577E1" w:rsidRDefault="000E0DBF" w:rsidP="00BD5E75">
            <w:pPr>
              <w:suppressLineNumbers/>
              <w:spacing w:after="0" w:line="259" w:lineRule="auto"/>
              <w:ind w:left="2"/>
              <w:jc w:val="left"/>
            </w:pPr>
            <w:r w:rsidRPr="008577E1">
              <w:rPr>
                <w:b/>
              </w:rPr>
              <w:t xml:space="preserve">Revision </w:t>
            </w:r>
          </w:p>
        </w:tc>
        <w:tc>
          <w:tcPr>
            <w:tcW w:w="1559" w:type="dxa"/>
            <w:tcBorders>
              <w:top w:val="single" w:sz="4" w:space="0" w:color="000000"/>
              <w:left w:val="single" w:sz="4" w:space="0" w:color="000000"/>
              <w:bottom w:val="single" w:sz="4" w:space="0" w:color="000000"/>
              <w:right w:val="single" w:sz="4" w:space="0" w:color="000000"/>
            </w:tcBorders>
          </w:tcPr>
          <w:p w14:paraId="08091494" w14:textId="77777777" w:rsidR="000E0DBF" w:rsidRPr="008577E1" w:rsidRDefault="000E0DBF" w:rsidP="00BD5E75">
            <w:pPr>
              <w:suppressLineNumbers/>
              <w:spacing w:after="0" w:line="259" w:lineRule="auto"/>
              <w:jc w:val="left"/>
            </w:pPr>
            <w:r w:rsidRPr="008577E1">
              <w:rPr>
                <w:b/>
              </w:rPr>
              <w:t xml:space="preserve">Date </w:t>
            </w:r>
          </w:p>
        </w:tc>
        <w:tc>
          <w:tcPr>
            <w:tcW w:w="6095" w:type="dxa"/>
            <w:tcBorders>
              <w:top w:val="single" w:sz="4" w:space="0" w:color="000000"/>
              <w:left w:val="single" w:sz="4" w:space="0" w:color="000000"/>
              <w:bottom w:val="single" w:sz="4" w:space="0" w:color="000000"/>
              <w:right w:val="single" w:sz="4" w:space="0" w:color="000000"/>
            </w:tcBorders>
          </w:tcPr>
          <w:p w14:paraId="5F673161" w14:textId="77777777" w:rsidR="000E0DBF" w:rsidRPr="008577E1" w:rsidRDefault="000E0DBF" w:rsidP="00BD5E75">
            <w:pPr>
              <w:suppressLineNumbers/>
              <w:spacing w:after="0" w:line="259" w:lineRule="auto"/>
              <w:ind w:left="2"/>
              <w:jc w:val="left"/>
            </w:pPr>
            <w:r w:rsidRPr="008577E1">
              <w:rPr>
                <w:b/>
              </w:rPr>
              <w:t xml:space="preserve">Contents </w:t>
            </w:r>
          </w:p>
        </w:tc>
      </w:tr>
      <w:tr w:rsidR="000E0DBF" w:rsidRPr="008577E1" w14:paraId="4E0D4E52" w14:textId="77777777" w:rsidTr="00BD5E75">
        <w:trPr>
          <w:trHeight w:val="588"/>
        </w:trPr>
        <w:tc>
          <w:tcPr>
            <w:tcW w:w="1521" w:type="dxa"/>
            <w:tcBorders>
              <w:top w:val="single" w:sz="4" w:space="0" w:color="000000"/>
              <w:left w:val="single" w:sz="4" w:space="0" w:color="000000"/>
              <w:bottom w:val="single" w:sz="4" w:space="0" w:color="000000"/>
              <w:right w:val="single" w:sz="4" w:space="0" w:color="000000"/>
            </w:tcBorders>
          </w:tcPr>
          <w:p w14:paraId="2C2092D8" w14:textId="77777777" w:rsidR="000E0DBF" w:rsidRPr="008577E1" w:rsidRDefault="000E0DBF" w:rsidP="00BD5E75">
            <w:pPr>
              <w:suppressLineNumbers/>
              <w:spacing w:after="0" w:line="259" w:lineRule="auto"/>
              <w:jc w:val="left"/>
            </w:pPr>
            <w:r w:rsidRPr="008577E1">
              <w:t>DRAFT 1.0</w:t>
            </w:r>
          </w:p>
        </w:tc>
        <w:tc>
          <w:tcPr>
            <w:tcW w:w="1559" w:type="dxa"/>
            <w:tcBorders>
              <w:top w:val="single" w:sz="4" w:space="0" w:color="000000"/>
              <w:left w:val="single" w:sz="4" w:space="0" w:color="000000"/>
              <w:bottom w:val="single" w:sz="4" w:space="0" w:color="000000"/>
              <w:right w:val="single" w:sz="4" w:space="0" w:color="000000"/>
            </w:tcBorders>
          </w:tcPr>
          <w:p w14:paraId="78AE26A8" w14:textId="1EA7C9CA" w:rsidR="000E0DBF" w:rsidRPr="008577E1" w:rsidRDefault="000E0DBF" w:rsidP="00BD5E75">
            <w:pPr>
              <w:suppressLineNumbers/>
              <w:spacing w:after="0" w:line="259" w:lineRule="auto"/>
              <w:jc w:val="left"/>
            </w:pPr>
            <w:del w:id="7" w:author="Matthew Nelson" w:date="2024-09-23T13:27:00Z" w16du:dateUtc="2024-09-23T12:27:00Z">
              <w:r w:rsidRPr="008577E1" w:rsidDel="00753B8E">
                <w:delText xml:space="preserve">May </w:delText>
              </w:r>
            </w:del>
            <w:ins w:id="8" w:author="Matthew Nelson" w:date="2024-09-23T13:27:00Z" w16du:dateUtc="2024-09-23T12:27:00Z">
              <w:r w:rsidR="00753B8E">
                <w:t>September</w:t>
              </w:r>
              <w:r w:rsidR="00753B8E" w:rsidRPr="008577E1">
                <w:t xml:space="preserve"> </w:t>
              </w:r>
            </w:ins>
            <w:r w:rsidRPr="008577E1">
              <w:t>202</w:t>
            </w:r>
            <w:ins w:id="9" w:author="Matthew Nelson" w:date="2024-09-23T13:27:00Z" w16du:dateUtc="2024-09-23T12:27:00Z">
              <w:r w:rsidR="00753B8E">
                <w:t>4</w:t>
              </w:r>
            </w:ins>
            <w:del w:id="10" w:author="Matthew Nelson" w:date="2024-09-23T13:27:00Z" w16du:dateUtc="2024-09-23T12:27:00Z">
              <w:r w:rsidRPr="008577E1" w:rsidDel="00753B8E">
                <w:delText>1</w:delText>
              </w:r>
            </w:del>
          </w:p>
        </w:tc>
        <w:tc>
          <w:tcPr>
            <w:tcW w:w="6095" w:type="dxa"/>
            <w:tcBorders>
              <w:top w:val="single" w:sz="4" w:space="0" w:color="000000"/>
              <w:left w:val="single" w:sz="4" w:space="0" w:color="000000"/>
              <w:bottom w:val="single" w:sz="4" w:space="0" w:color="000000"/>
              <w:right w:val="single" w:sz="4" w:space="0" w:color="000000"/>
            </w:tcBorders>
          </w:tcPr>
          <w:p w14:paraId="4C0DF218" w14:textId="0FDDB1DF" w:rsidR="000E0DBF" w:rsidRPr="008577E1" w:rsidRDefault="000E0DBF" w:rsidP="00BD5E75">
            <w:pPr>
              <w:suppressLineNumbers/>
              <w:spacing w:after="0" w:line="259" w:lineRule="auto"/>
              <w:ind w:left="2"/>
              <w:jc w:val="left"/>
            </w:pPr>
            <w:r w:rsidRPr="008577E1">
              <w:t>Draft release updated for SDMX 3.</w:t>
            </w:r>
            <w:ins w:id="11" w:author="Matthew Nelson" w:date="2024-09-23T13:27:00Z" w16du:dateUtc="2024-09-23T12:27:00Z">
              <w:r w:rsidR="00753B8E">
                <w:t>1.0</w:t>
              </w:r>
            </w:ins>
            <w:del w:id="12" w:author="Matthew Nelson" w:date="2024-09-23T13:27:00Z" w16du:dateUtc="2024-09-23T12:27:00Z">
              <w:r w:rsidRPr="008577E1" w:rsidDel="00753B8E">
                <w:delText>0</w:delText>
              </w:r>
            </w:del>
            <w:r w:rsidRPr="008577E1">
              <w:t xml:space="preserve"> for public consultation</w:t>
            </w:r>
          </w:p>
        </w:tc>
      </w:tr>
    </w:tbl>
    <w:p w14:paraId="6C2D5F6A" w14:textId="77777777" w:rsidR="005A7F20" w:rsidRDefault="00612C77">
      <w:pPr>
        <w:spacing w:after="0" w:line="259" w:lineRule="auto"/>
        <w:ind w:left="0" w:firstLine="0"/>
        <w:jc w:val="left"/>
      </w:pPr>
      <w:r>
        <w:t xml:space="preserve"> </w:t>
      </w:r>
    </w:p>
    <w:bookmarkEnd w:id="6"/>
    <w:p w14:paraId="23B24977" w14:textId="77777777" w:rsidR="005A7F20" w:rsidRDefault="00612C77">
      <w:pPr>
        <w:spacing w:after="0" w:line="259" w:lineRule="auto"/>
        <w:ind w:left="0" w:firstLine="0"/>
        <w:jc w:val="left"/>
      </w:pPr>
      <w:r>
        <w:t xml:space="preserve"> </w:t>
      </w:r>
    </w:p>
    <w:p w14:paraId="09B919B3" w14:textId="77777777" w:rsidR="005A7F20" w:rsidRDefault="00612C77">
      <w:pPr>
        <w:spacing w:after="0" w:line="259" w:lineRule="auto"/>
        <w:ind w:left="0" w:firstLine="0"/>
        <w:jc w:val="left"/>
      </w:pPr>
      <w:r>
        <w:t xml:space="preserve"> </w:t>
      </w:r>
    </w:p>
    <w:p w14:paraId="1D1B95BC" w14:textId="77777777" w:rsidR="005A7F20" w:rsidRDefault="00612C77">
      <w:pPr>
        <w:spacing w:after="0" w:line="259" w:lineRule="auto"/>
        <w:ind w:left="0" w:firstLine="0"/>
        <w:jc w:val="left"/>
      </w:pPr>
      <w:r>
        <w:t xml:space="preserve"> </w:t>
      </w:r>
    </w:p>
    <w:p w14:paraId="464C1F7E" w14:textId="77777777" w:rsidR="005A7F20" w:rsidRDefault="00612C77">
      <w:pPr>
        <w:spacing w:after="0" w:line="259" w:lineRule="auto"/>
        <w:ind w:left="0" w:firstLine="0"/>
        <w:jc w:val="left"/>
      </w:pPr>
      <w:r>
        <w:t xml:space="preserve"> </w:t>
      </w:r>
    </w:p>
    <w:p w14:paraId="71610893" w14:textId="77777777" w:rsidR="005A7F20" w:rsidRDefault="00612C77">
      <w:pPr>
        <w:spacing w:after="0" w:line="259" w:lineRule="auto"/>
        <w:ind w:left="0" w:firstLine="0"/>
        <w:jc w:val="left"/>
      </w:pPr>
      <w:r>
        <w:t xml:space="preserve"> </w:t>
      </w:r>
    </w:p>
    <w:p w14:paraId="3292ED82" w14:textId="77777777" w:rsidR="005A7F20" w:rsidRDefault="00612C77">
      <w:pPr>
        <w:spacing w:after="0" w:line="259" w:lineRule="auto"/>
        <w:ind w:left="0" w:firstLine="0"/>
        <w:jc w:val="left"/>
      </w:pPr>
      <w:r>
        <w:t xml:space="preserve"> </w:t>
      </w:r>
    </w:p>
    <w:p w14:paraId="49AE62AD" w14:textId="77777777" w:rsidR="005A7F20" w:rsidRDefault="00612C77">
      <w:pPr>
        <w:spacing w:after="0" w:line="259" w:lineRule="auto"/>
        <w:ind w:left="0" w:firstLine="0"/>
        <w:jc w:val="left"/>
      </w:pPr>
      <w:r>
        <w:t xml:space="preserve"> </w:t>
      </w:r>
    </w:p>
    <w:p w14:paraId="420C6781" w14:textId="77777777" w:rsidR="005A7F20" w:rsidRDefault="00612C77">
      <w:pPr>
        <w:spacing w:after="0" w:line="259" w:lineRule="auto"/>
        <w:ind w:left="0" w:firstLine="0"/>
        <w:jc w:val="left"/>
      </w:pPr>
      <w:r>
        <w:t xml:space="preserve"> </w:t>
      </w:r>
    </w:p>
    <w:p w14:paraId="6925217D" w14:textId="31B380FA" w:rsidR="005A7F20" w:rsidRDefault="00612C77">
      <w:pPr>
        <w:spacing w:after="0" w:line="259" w:lineRule="auto"/>
        <w:ind w:left="0" w:firstLine="0"/>
        <w:jc w:val="left"/>
      </w:pPr>
      <w:r>
        <w:t xml:space="preserve">  </w:t>
      </w:r>
    </w:p>
    <w:p w14:paraId="50829CF7" w14:textId="77777777" w:rsidR="005A7F20" w:rsidRDefault="00612C77">
      <w:pPr>
        <w:spacing w:after="0" w:line="259" w:lineRule="auto"/>
        <w:ind w:left="0" w:firstLine="0"/>
        <w:jc w:val="left"/>
      </w:pPr>
      <w:r>
        <w:t xml:space="preserve"> </w:t>
      </w:r>
    </w:p>
    <w:p w14:paraId="3DCC806E" w14:textId="77777777" w:rsidR="005A7F20" w:rsidRDefault="00612C77">
      <w:pPr>
        <w:spacing w:after="0" w:line="259" w:lineRule="auto"/>
        <w:ind w:left="0" w:firstLine="0"/>
        <w:jc w:val="left"/>
      </w:pPr>
      <w:r>
        <w:t xml:space="preserve"> </w:t>
      </w:r>
    </w:p>
    <w:p w14:paraId="6967C77D" w14:textId="77777777" w:rsidR="005A7F20" w:rsidRDefault="00612C77">
      <w:pPr>
        <w:spacing w:after="0" w:line="259" w:lineRule="auto"/>
        <w:ind w:left="0" w:firstLine="0"/>
        <w:jc w:val="left"/>
      </w:pPr>
      <w:r>
        <w:t xml:space="preserve"> </w:t>
      </w:r>
    </w:p>
    <w:p w14:paraId="4D5CE3D8" w14:textId="77777777" w:rsidR="005A7F20" w:rsidRDefault="00612C77">
      <w:pPr>
        <w:spacing w:after="0" w:line="259" w:lineRule="auto"/>
        <w:ind w:left="0" w:firstLine="0"/>
        <w:jc w:val="left"/>
      </w:pPr>
      <w:r>
        <w:t xml:space="preserve"> </w:t>
      </w:r>
    </w:p>
    <w:p w14:paraId="7F9DC2B6" w14:textId="77777777" w:rsidR="005A7F20" w:rsidRDefault="00612C77">
      <w:pPr>
        <w:spacing w:after="0" w:line="259" w:lineRule="auto"/>
        <w:ind w:left="0" w:firstLine="0"/>
        <w:jc w:val="left"/>
      </w:pPr>
      <w:r>
        <w:t xml:space="preserve"> </w:t>
      </w:r>
    </w:p>
    <w:p w14:paraId="6243B9E0" w14:textId="77777777" w:rsidR="005A7F20" w:rsidRDefault="00612C77">
      <w:pPr>
        <w:spacing w:after="0" w:line="259" w:lineRule="auto"/>
        <w:ind w:left="0" w:firstLine="0"/>
        <w:jc w:val="left"/>
      </w:pPr>
      <w:r>
        <w:t xml:space="preserve"> </w:t>
      </w:r>
    </w:p>
    <w:p w14:paraId="5B3EA6A8" w14:textId="77777777" w:rsidR="005A7F20" w:rsidRDefault="00612C77">
      <w:pPr>
        <w:spacing w:after="0" w:line="259" w:lineRule="auto"/>
        <w:ind w:left="0" w:firstLine="0"/>
        <w:jc w:val="left"/>
      </w:pPr>
      <w:r>
        <w:t xml:space="preserve"> </w:t>
      </w:r>
    </w:p>
    <w:p w14:paraId="0D8C6489" w14:textId="77777777" w:rsidR="005A7F20" w:rsidRDefault="00612C77">
      <w:pPr>
        <w:spacing w:after="0" w:line="259" w:lineRule="auto"/>
        <w:ind w:left="0" w:firstLine="0"/>
        <w:jc w:val="left"/>
      </w:pPr>
      <w:r>
        <w:t xml:space="preserve"> </w:t>
      </w:r>
    </w:p>
    <w:p w14:paraId="5DF985A7" w14:textId="77777777" w:rsidR="005A7F20" w:rsidRDefault="00612C77">
      <w:pPr>
        <w:spacing w:after="0" w:line="259" w:lineRule="auto"/>
        <w:ind w:left="0" w:firstLine="0"/>
        <w:jc w:val="left"/>
      </w:pPr>
      <w:r>
        <w:t xml:space="preserve"> </w:t>
      </w:r>
    </w:p>
    <w:p w14:paraId="4889461D" w14:textId="77777777" w:rsidR="005A7F20" w:rsidRDefault="00612C77">
      <w:pPr>
        <w:spacing w:after="0" w:line="259" w:lineRule="auto"/>
        <w:ind w:left="0" w:firstLine="0"/>
        <w:jc w:val="left"/>
      </w:pPr>
      <w:r>
        <w:t xml:space="preserve"> </w:t>
      </w:r>
    </w:p>
    <w:p w14:paraId="55539655" w14:textId="77777777" w:rsidR="005A7F20" w:rsidRDefault="00612C77">
      <w:pPr>
        <w:spacing w:after="0" w:line="259" w:lineRule="auto"/>
        <w:ind w:left="0" w:firstLine="0"/>
        <w:jc w:val="left"/>
      </w:pPr>
      <w:r>
        <w:t xml:space="preserve"> </w:t>
      </w:r>
    </w:p>
    <w:p w14:paraId="02BB25E1" w14:textId="77777777" w:rsidR="005A7F20" w:rsidRDefault="00612C77">
      <w:pPr>
        <w:spacing w:after="0" w:line="259" w:lineRule="auto"/>
        <w:ind w:left="0" w:firstLine="0"/>
        <w:jc w:val="left"/>
      </w:pPr>
      <w:r>
        <w:t xml:space="preserve"> </w:t>
      </w:r>
    </w:p>
    <w:p w14:paraId="60A8EAE6" w14:textId="77777777" w:rsidR="005A7F20" w:rsidRDefault="00612C77">
      <w:pPr>
        <w:spacing w:after="0" w:line="259" w:lineRule="auto"/>
        <w:ind w:left="0" w:firstLine="0"/>
        <w:jc w:val="left"/>
      </w:pPr>
      <w:r>
        <w:t xml:space="preserve"> </w:t>
      </w:r>
    </w:p>
    <w:p w14:paraId="4B48624E" w14:textId="1477124D" w:rsidR="005A7F20" w:rsidRDefault="00612C77">
      <w:pPr>
        <w:spacing w:after="0" w:line="259" w:lineRule="auto"/>
        <w:ind w:left="0" w:firstLine="0"/>
        <w:jc w:val="left"/>
      </w:pPr>
      <w:r>
        <w:t xml:space="preserve"> </w:t>
      </w:r>
    </w:p>
    <w:p w14:paraId="3705C56D" w14:textId="1C3A715E" w:rsidR="003140BF" w:rsidRDefault="003140BF">
      <w:pPr>
        <w:spacing w:after="0" w:line="259" w:lineRule="auto"/>
        <w:ind w:left="0" w:firstLine="0"/>
        <w:jc w:val="left"/>
      </w:pPr>
    </w:p>
    <w:p w14:paraId="091BD3C8" w14:textId="0B984EB7" w:rsidR="003140BF" w:rsidRDefault="003140BF">
      <w:pPr>
        <w:spacing w:after="0" w:line="259" w:lineRule="auto"/>
        <w:ind w:left="0" w:firstLine="0"/>
        <w:jc w:val="left"/>
      </w:pPr>
    </w:p>
    <w:p w14:paraId="6D1078A7" w14:textId="2BF18506" w:rsidR="003140BF" w:rsidRDefault="003140BF">
      <w:pPr>
        <w:spacing w:after="0" w:line="259" w:lineRule="auto"/>
        <w:ind w:left="0" w:firstLine="0"/>
        <w:jc w:val="left"/>
      </w:pPr>
    </w:p>
    <w:p w14:paraId="6B88EF73" w14:textId="7F56F86C" w:rsidR="003140BF" w:rsidRDefault="003140BF">
      <w:pPr>
        <w:spacing w:after="0" w:line="259" w:lineRule="auto"/>
        <w:ind w:left="0" w:firstLine="0"/>
        <w:jc w:val="left"/>
      </w:pPr>
    </w:p>
    <w:p w14:paraId="46854BEF" w14:textId="2C5B74A0" w:rsidR="003140BF" w:rsidRDefault="003140BF" w:rsidP="003140BF">
      <w:pPr>
        <w:tabs>
          <w:tab w:val="left" w:pos="7440"/>
        </w:tabs>
        <w:spacing w:after="0" w:line="259" w:lineRule="auto"/>
        <w:ind w:left="0" w:firstLine="0"/>
        <w:jc w:val="left"/>
      </w:pPr>
      <w:r>
        <w:tab/>
      </w:r>
    </w:p>
    <w:p w14:paraId="6F4B051F" w14:textId="77777777" w:rsidR="003140BF" w:rsidRDefault="003140BF">
      <w:pPr>
        <w:spacing w:after="0" w:line="259" w:lineRule="auto"/>
        <w:ind w:left="0" w:firstLine="0"/>
        <w:jc w:val="left"/>
      </w:pPr>
    </w:p>
    <w:p w14:paraId="32F038A2" w14:textId="77777777" w:rsidR="005A7F20" w:rsidRDefault="00612C77">
      <w:pPr>
        <w:spacing w:after="0" w:line="259" w:lineRule="auto"/>
        <w:ind w:left="0" w:firstLine="0"/>
        <w:jc w:val="left"/>
      </w:pPr>
      <w:r>
        <w:t xml:space="preserve"> </w:t>
      </w:r>
    </w:p>
    <w:p w14:paraId="44B960B7" w14:textId="77777777" w:rsidR="005A7F20" w:rsidRDefault="00612C77">
      <w:pPr>
        <w:spacing w:after="0" w:line="259" w:lineRule="auto"/>
        <w:ind w:left="0" w:firstLine="0"/>
        <w:jc w:val="left"/>
      </w:pPr>
      <w:r>
        <w:t xml:space="preserve"> </w:t>
      </w:r>
    </w:p>
    <w:p w14:paraId="16C0195C" w14:textId="77777777" w:rsidR="005A7F20" w:rsidRDefault="00612C77">
      <w:pPr>
        <w:spacing w:after="0" w:line="259" w:lineRule="auto"/>
        <w:ind w:left="0" w:firstLine="0"/>
        <w:jc w:val="left"/>
      </w:pPr>
      <w:r>
        <w:t xml:space="preserve"> </w:t>
      </w:r>
    </w:p>
    <w:p w14:paraId="62999FD5" w14:textId="77777777" w:rsidR="005A7F20" w:rsidRDefault="00612C77">
      <w:pPr>
        <w:spacing w:after="0" w:line="259" w:lineRule="auto"/>
        <w:ind w:left="0" w:firstLine="0"/>
        <w:jc w:val="left"/>
      </w:pPr>
      <w:r>
        <w:t xml:space="preserve"> </w:t>
      </w:r>
    </w:p>
    <w:p w14:paraId="3A959E2C" w14:textId="77777777" w:rsidR="005A7F20" w:rsidRDefault="00612C77">
      <w:pPr>
        <w:spacing w:after="0" w:line="259" w:lineRule="auto"/>
        <w:ind w:left="0" w:firstLine="0"/>
        <w:jc w:val="left"/>
      </w:pPr>
      <w:r>
        <w:t xml:space="preserve"> </w:t>
      </w:r>
    </w:p>
    <w:p w14:paraId="18E1D820" w14:textId="77777777" w:rsidR="005A7F20" w:rsidRDefault="00612C77">
      <w:pPr>
        <w:spacing w:after="0" w:line="259" w:lineRule="auto"/>
        <w:ind w:left="0" w:firstLine="0"/>
        <w:jc w:val="left"/>
      </w:pPr>
      <w:r>
        <w:t xml:space="preserve"> </w:t>
      </w:r>
    </w:p>
    <w:p w14:paraId="2B2D0ACF" w14:textId="77777777" w:rsidR="005A7F20" w:rsidRDefault="00612C77">
      <w:pPr>
        <w:spacing w:after="0" w:line="259" w:lineRule="auto"/>
        <w:ind w:left="0" w:firstLine="0"/>
        <w:jc w:val="left"/>
      </w:pPr>
      <w:r>
        <w:t xml:space="preserve"> </w:t>
      </w:r>
    </w:p>
    <w:p w14:paraId="7A04701A" w14:textId="77777777" w:rsidR="005A7F20" w:rsidRDefault="00612C77">
      <w:pPr>
        <w:spacing w:after="0" w:line="259" w:lineRule="auto"/>
        <w:ind w:left="0" w:firstLine="0"/>
        <w:jc w:val="left"/>
      </w:pPr>
      <w:r>
        <w:t xml:space="preserve"> </w:t>
      </w:r>
    </w:p>
    <w:p w14:paraId="174D8B89" w14:textId="77777777" w:rsidR="005A7F20" w:rsidRDefault="00612C77">
      <w:pPr>
        <w:spacing w:after="0" w:line="259" w:lineRule="auto"/>
        <w:ind w:left="0" w:firstLine="0"/>
        <w:jc w:val="left"/>
      </w:pPr>
      <w:r>
        <w:t xml:space="preserve"> </w:t>
      </w:r>
    </w:p>
    <w:p w14:paraId="14EEC470" w14:textId="339B3B20" w:rsidR="005A7F20" w:rsidRDefault="00612C77" w:rsidP="00C26889">
      <w:pPr>
        <w:ind w:left="-5" w:right="194"/>
      </w:pPr>
      <w:bookmarkStart w:id="13" w:name="_Hlk69140643"/>
      <w:r>
        <w:t>© SDMX 202</w:t>
      </w:r>
      <w:ins w:id="14" w:author="Matthew Nelson" w:date="2024-09-19T10:50:00Z">
        <w:r w:rsidR="00CD280B">
          <w:t>4</w:t>
        </w:r>
      </w:ins>
      <w:del w:id="15" w:author="Matthew Nelson" w:date="2024-09-19T10:50:00Z">
        <w:r w:rsidR="00C26889" w:rsidDel="00CD280B">
          <w:delText>1</w:delText>
        </w:r>
      </w:del>
      <w:r>
        <w:t xml:space="preserve"> </w:t>
      </w:r>
    </w:p>
    <w:p w14:paraId="26F2C2F9" w14:textId="28B5F9BC" w:rsidR="00753B8E" w:rsidRDefault="00612C77">
      <w:pPr>
        <w:spacing w:after="0" w:line="259" w:lineRule="auto"/>
        <w:ind w:left="0" w:firstLine="0"/>
        <w:jc w:val="left"/>
        <w:rPr>
          <w:ins w:id="16" w:author="Matthew Nelson" w:date="2024-09-23T13:27:00Z" w16du:dateUtc="2024-09-23T12:27:00Z"/>
          <w:color w:val="0000FF"/>
        </w:rPr>
      </w:pPr>
      <w:r>
        <w:rPr>
          <w:color w:val="0000FF"/>
          <w:u w:val="single" w:color="0000FF"/>
        </w:rPr>
        <w:t>http://www.sdmx.org/</w:t>
      </w:r>
      <w:r>
        <w:rPr>
          <w:color w:val="0000FF"/>
        </w:rPr>
        <w:t xml:space="preserve"> </w:t>
      </w:r>
    </w:p>
    <w:p w14:paraId="683A6DA6" w14:textId="77777777" w:rsidR="00753B8E" w:rsidRDefault="00753B8E">
      <w:pPr>
        <w:spacing w:after="160" w:line="259" w:lineRule="auto"/>
        <w:ind w:left="0" w:firstLine="0"/>
        <w:jc w:val="left"/>
        <w:rPr>
          <w:ins w:id="17" w:author="Matthew Nelson" w:date="2024-09-23T13:27:00Z" w16du:dateUtc="2024-09-23T12:27:00Z"/>
          <w:color w:val="0000FF"/>
        </w:rPr>
      </w:pPr>
      <w:ins w:id="18" w:author="Matthew Nelson" w:date="2024-09-23T13:27:00Z" w16du:dateUtc="2024-09-23T12:27:00Z">
        <w:r>
          <w:rPr>
            <w:color w:val="0000FF"/>
          </w:rPr>
          <w:br w:type="page"/>
        </w:r>
      </w:ins>
    </w:p>
    <w:p w14:paraId="76DD73F2" w14:textId="77777777" w:rsidR="005A7F20" w:rsidRDefault="005A7F20">
      <w:pPr>
        <w:spacing w:after="0" w:line="259" w:lineRule="auto"/>
        <w:ind w:left="0" w:firstLine="0"/>
        <w:jc w:val="left"/>
      </w:pPr>
    </w:p>
    <w:bookmarkEnd w:id="13"/>
    <w:p w14:paraId="76CFB267" w14:textId="3927F04D" w:rsidR="005A7F20" w:rsidRDefault="005A7F20">
      <w:pPr>
        <w:spacing w:after="0" w:line="259" w:lineRule="auto"/>
        <w:ind w:left="0" w:firstLine="0"/>
        <w:jc w:val="left"/>
      </w:pPr>
    </w:p>
    <w:sdt>
      <w:sdtPr>
        <w:id w:val="1777598590"/>
        <w:docPartObj>
          <w:docPartGallery w:val="Table of Contents"/>
        </w:docPartObj>
      </w:sdtPr>
      <w:sdtContent>
        <w:p w14:paraId="1B4A30AF" w14:textId="26BE67A9" w:rsidR="005A7F20" w:rsidRDefault="00612C77" w:rsidP="003140BF">
          <w:pPr>
            <w:spacing w:after="120" w:line="259" w:lineRule="auto"/>
            <w:ind w:left="0" w:firstLine="0"/>
            <w:jc w:val="center"/>
          </w:pPr>
          <w:r>
            <w:rPr>
              <w:b/>
              <w:sz w:val="28"/>
            </w:rPr>
            <w:t>Contents</w:t>
          </w:r>
        </w:p>
        <w:p w14:paraId="40F76492" w14:textId="481EE43F" w:rsidR="00F42A59" w:rsidRDefault="00612C77">
          <w:pPr>
            <w:pStyle w:val="TOC1"/>
            <w:tabs>
              <w:tab w:val="left" w:pos="480"/>
              <w:tab w:val="right" w:leader="dot" w:pos="9107"/>
            </w:tabs>
            <w:rPr>
              <w:ins w:id="19" w:author="Matthew Nelson" w:date="2024-09-24T11:26:00Z" w16du:dateUtc="2024-09-24T10:26:00Z"/>
              <w:rFonts w:asciiTheme="minorHAnsi" w:eastAsiaTheme="minorEastAsia" w:hAnsiTheme="minorHAnsi" w:cstheme="minorBidi"/>
              <w:b w:val="0"/>
              <w:noProof/>
              <w:color w:val="auto"/>
              <w:kern w:val="2"/>
              <w:sz w:val="24"/>
              <w:szCs w:val="24"/>
              <w14:ligatures w14:val="standardContextual"/>
            </w:rPr>
          </w:pPr>
          <w:r w:rsidRPr="003140BF">
            <w:rPr>
              <w:sz w:val="22"/>
            </w:rPr>
            <w:fldChar w:fldCharType="begin"/>
          </w:r>
          <w:r w:rsidRPr="003140BF">
            <w:rPr>
              <w:sz w:val="22"/>
            </w:rPr>
            <w:instrText xml:space="preserve"> TOC \o "1-2" \h \z \u </w:instrText>
          </w:r>
          <w:r w:rsidRPr="003140BF">
            <w:rPr>
              <w:sz w:val="22"/>
            </w:rPr>
            <w:fldChar w:fldCharType="separate"/>
          </w:r>
          <w:ins w:id="20" w:author="Matthew Nelson" w:date="2024-09-24T11:26:00Z" w16du:dateUtc="2024-09-24T10:26:00Z">
            <w:r w:rsidR="00F42A59" w:rsidRPr="00730580">
              <w:rPr>
                <w:rStyle w:val="Hyperlink"/>
                <w:noProof/>
              </w:rPr>
              <w:fldChar w:fldCharType="begin"/>
            </w:r>
            <w:r w:rsidR="00F42A59" w:rsidRPr="00730580">
              <w:rPr>
                <w:rStyle w:val="Hyperlink"/>
                <w:noProof/>
              </w:rPr>
              <w:instrText xml:space="preserve"> </w:instrText>
            </w:r>
            <w:r w:rsidR="00F42A59">
              <w:rPr>
                <w:noProof/>
              </w:rPr>
              <w:instrText>HYPERLINK \l "_Toc178069595"</w:instrText>
            </w:r>
            <w:r w:rsidR="00F42A59" w:rsidRPr="00730580">
              <w:rPr>
                <w:rStyle w:val="Hyperlink"/>
                <w:noProof/>
              </w:rPr>
              <w:instrText xml:space="preserve"> </w:instrText>
            </w:r>
            <w:r w:rsidR="00F42A59" w:rsidRPr="00730580">
              <w:rPr>
                <w:rStyle w:val="Hyperlink"/>
                <w:noProof/>
              </w:rPr>
            </w:r>
            <w:r w:rsidR="00F42A59" w:rsidRPr="00730580">
              <w:rPr>
                <w:rStyle w:val="Hyperlink"/>
                <w:noProof/>
              </w:rPr>
              <w:fldChar w:fldCharType="separate"/>
            </w:r>
            <w:r w:rsidR="00F42A59" w:rsidRPr="00730580">
              <w:rPr>
                <w:rStyle w:val="Hyperlink"/>
                <w:bCs/>
                <w:noProof/>
              </w:rPr>
              <w:t>1</w:t>
            </w:r>
            <w:r w:rsidR="00F42A59">
              <w:rPr>
                <w:rFonts w:asciiTheme="minorHAnsi" w:eastAsiaTheme="minorEastAsia" w:hAnsiTheme="minorHAnsi" w:cstheme="minorBidi"/>
                <w:b w:val="0"/>
                <w:noProof/>
                <w:color w:val="auto"/>
                <w:kern w:val="2"/>
                <w:sz w:val="24"/>
                <w:szCs w:val="24"/>
                <w14:ligatures w14:val="standardContextual"/>
              </w:rPr>
              <w:tab/>
            </w:r>
            <w:r w:rsidR="00F42A59" w:rsidRPr="00730580">
              <w:rPr>
                <w:rStyle w:val="Hyperlink"/>
                <w:noProof/>
              </w:rPr>
              <w:t>Introduction</w:t>
            </w:r>
            <w:r w:rsidR="00F42A59">
              <w:rPr>
                <w:noProof/>
                <w:webHidden/>
              </w:rPr>
              <w:tab/>
            </w:r>
            <w:r w:rsidR="00F42A59">
              <w:rPr>
                <w:noProof/>
                <w:webHidden/>
              </w:rPr>
              <w:fldChar w:fldCharType="begin"/>
            </w:r>
            <w:r w:rsidR="00F42A59">
              <w:rPr>
                <w:noProof/>
                <w:webHidden/>
              </w:rPr>
              <w:instrText xml:space="preserve"> PAGEREF _Toc178069595 \h </w:instrText>
            </w:r>
            <w:r w:rsidR="00F42A59">
              <w:rPr>
                <w:noProof/>
                <w:webHidden/>
              </w:rPr>
            </w:r>
          </w:ins>
          <w:r w:rsidR="00F42A59">
            <w:rPr>
              <w:noProof/>
              <w:webHidden/>
            </w:rPr>
            <w:fldChar w:fldCharType="separate"/>
          </w:r>
          <w:ins w:id="21" w:author="Matthew Nelson" w:date="2024-09-24T11:26:00Z" w16du:dateUtc="2024-09-24T10:26:00Z">
            <w:r w:rsidR="00F42A59">
              <w:rPr>
                <w:noProof/>
                <w:webHidden/>
              </w:rPr>
              <w:t>4</w:t>
            </w:r>
            <w:r w:rsidR="00F42A59">
              <w:rPr>
                <w:noProof/>
                <w:webHidden/>
              </w:rPr>
              <w:fldChar w:fldCharType="end"/>
            </w:r>
            <w:r w:rsidR="00F42A59" w:rsidRPr="00730580">
              <w:rPr>
                <w:rStyle w:val="Hyperlink"/>
                <w:noProof/>
              </w:rPr>
              <w:fldChar w:fldCharType="end"/>
            </w:r>
          </w:ins>
        </w:p>
        <w:p w14:paraId="6DDA02E3" w14:textId="6AA9A8C3" w:rsidR="00F42A59" w:rsidRDefault="00F42A59">
          <w:pPr>
            <w:pStyle w:val="TOC1"/>
            <w:tabs>
              <w:tab w:val="left" w:pos="480"/>
              <w:tab w:val="right" w:leader="dot" w:pos="9107"/>
            </w:tabs>
            <w:rPr>
              <w:ins w:id="22" w:author="Matthew Nelson" w:date="2024-09-24T11:26:00Z" w16du:dateUtc="2024-09-24T10:26:00Z"/>
              <w:rFonts w:asciiTheme="minorHAnsi" w:eastAsiaTheme="minorEastAsia" w:hAnsiTheme="minorHAnsi" w:cstheme="minorBidi"/>
              <w:b w:val="0"/>
              <w:noProof/>
              <w:color w:val="auto"/>
              <w:kern w:val="2"/>
              <w:sz w:val="24"/>
              <w:szCs w:val="24"/>
              <w14:ligatures w14:val="standardContextual"/>
            </w:rPr>
          </w:pPr>
          <w:ins w:id="23"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"_Toc178069596"</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noProof/>
              </w:rPr>
              <w:t>2</w:t>
            </w:r>
            <w:r>
              <w:rPr>
                <w:rFonts w:asciiTheme="minorHAnsi" w:eastAsiaTheme="minorEastAsia" w:hAnsiTheme="minorHAnsi" w:cstheme="minorBidi"/>
                <w:b w:val="0"/>
                <w:noProof/>
                <w:color w:val="auto"/>
                <w:kern w:val="2"/>
                <w:sz w:val="24"/>
                <w:szCs w:val="24"/>
                <w14:ligatures w14:val="standardContextual"/>
              </w:rPr>
              <w:tab/>
            </w:r>
            <w:r w:rsidRPr="00730580">
              <w:rPr>
                <w:rStyle w:val="Hyperlink"/>
                <w:noProof/>
              </w:rPr>
              <w:t>Change History</w:t>
            </w:r>
            <w:r>
              <w:rPr>
                <w:noProof/>
                <w:webHidden/>
              </w:rPr>
              <w:tab/>
            </w:r>
            <w:r>
              <w:rPr>
                <w:noProof/>
                <w:webHidden/>
              </w:rPr>
              <w:fldChar w:fldCharType="begin"/>
            </w:r>
            <w:r>
              <w:rPr>
                <w:noProof/>
                <w:webHidden/>
              </w:rPr>
              <w:instrText xml:space="preserve"> PAGEREF _Toc178069596 \h </w:instrText>
            </w:r>
            <w:r>
              <w:rPr>
                <w:noProof/>
                <w:webHidden/>
              </w:rPr>
            </w:r>
          </w:ins>
          <w:r>
            <w:rPr>
              <w:noProof/>
              <w:webHidden/>
            </w:rPr>
            <w:fldChar w:fldCharType="separate"/>
          </w:r>
          <w:ins w:id="24" w:author="Matthew Nelson" w:date="2024-09-24T11:26:00Z" w16du:dateUtc="2024-09-24T10:26:00Z">
            <w:r>
              <w:rPr>
                <w:noProof/>
                <w:webHidden/>
              </w:rPr>
              <w:t>5</w:t>
            </w:r>
            <w:r>
              <w:rPr>
                <w:noProof/>
                <w:webHidden/>
              </w:rPr>
              <w:fldChar w:fldCharType="end"/>
            </w:r>
            <w:r w:rsidRPr="00730580">
              <w:rPr>
                <w:rStyle w:val="Hyperlink"/>
                <w:noProof/>
              </w:rPr>
              <w:fldChar w:fldCharType="end"/>
            </w:r>
          </w:ins>
        </w:p>
        <w:p w14:paraId="5FADB41A" w14:textId="5EDF61AB" w:rsidR="00F42A59" w:rsidRDefault="00F42A59">
          <w:pPr>
            <w:pStyle w:val="TOC2"/>
            <w:tabs>
              <w:tab w:val="left" w:pos="720"/>
              <w:tab w:val="right" w:leader="dot" w:pos="9107"/>
            </w:tabs>
            <w:rPr>
              <w:ins w:id="25"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26"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"_Toc178069597"</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2.1</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Major Changes from 1.0 to 2.0</w:t>
            </w:r>
            <w:r>
              <w:rPr>
                <w:noProof/>
                <w:webHidden/>
              </w:rPr>
              <w:tab/>
            </w:r>
            <w:r>
              <w:rPr>
                <w:noProof/>
                <w:webHidden/>
              </w:rPr>
              <w:fldChar w:fldCharType="begin"/>
            </w:r>
            <w:r>
              <w:rPr>
                <w:noProof/>
                <w:webHidden/>
              </w:rPr>
              <w:instrText xml:space="preserve"> PAGEREF _Toc178069597 \h </w:instrText>
            </w:r>
            <w:r>
              <w:rPr>
                <w:noProof/>
                <w:webHidden/>
              </w:rPr>
            </w:r>
          </w:ins>
          <w:r>
            <w:rPr>
              <w:noProof/>
              <w:webHidden/>
            </w:rPr>
            <w:fldChar w:fldCharType="separate"/>
          </w:r>
          <w:ins w:id="27" w:author="Matthew Nelson" w:date="2024-09-24T11:26:00Z" w16du:dateUtc="2024-09-24T10:26:00Z">
            <w:r>
              <w:rPr>
                <w:noProof/>
                <w:webHidden/>
              </w:rPr>
              <w:t>6</w:t>
            </w:r>
            <w:r>
              <w:rPr>
                <w:noProof/>
                <w:webHidden/>
              </w:rPr>
              <w:fldChar w:fldCharType="end"/>
            </w:r>
            <w:r w:rsidRPr="00730580">
              <w:rPr>
                <w:rStyle w:val="Hyperlink"/>
                <w:noProof/>
              </w:rPr>
              <w:fldChar w:fldCharType="end"/>
            </w:r>
          </w:ins>
        </w:p>
        <w:p w14:paraId="25E32A08" w14:textId="6D7909D7" w:rsidR="00F42A59" w:rsidRDefault="00F42A59">
          <w:pPr>
            <w:pStyle w:val="TOC2"/>
            <w:tabs>
              <w:tab w:val="left" w:pos="720"/>
              <w:tab w:val="right" w:leader="dot" w:pos="9107"/>
            </w:tabs>
            <w:rPr>
              <w:ins w:id="28"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29"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"_Toc178069598"</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2.2</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Major Changes from 2.0 to 2.1</w:t>
            </w:r>
            <w:r>
              <w:rPr>
                <w:noProof/>
                <w:webHidden/>
              </w:rPr>
              <w:tab/>
            </w:r>
            <w:r>
              <w:rPr>
                <w:noProof/>
                <w:webHidden/>
              </w:rPr>
              <w:fldChar w:fldCharType="begin"/>
            </w:r>
            <w:r>
              <w:rPr>
                <w:noProof/>
                <w:webHidden/>
              </w:rPr>
              <w:instrText xml:space="preserve"> PAGEREF _Toc178069598 \h </w:instrText>
            </w:r>
            <w:r>
              <w:rPr>
                <w:noProof/>
                <w:webHidden/>
              </w:rPr>
            </w:r>
          </w:ins>
          <w:r>
            <w:rPr>
              <w:noProof/>
              <w:webHidden/>
            </w:rPr>
            <w:fldChar w:fldCharType="separate"/>
          </w:r>
          <w:ins w:id="30" w:author="Matthew Nelson" w:date="2024-09-24T11:26:00Z" w16du:dateUtc="2024-09-24T10:26:00Z">
            <w:r>
              <w:rPr>
                <w:noProof/>
                <w:webHidden/>
              </w:rPr>
              <w:t>6</w:t>
            </w:r>
            <w:r>
              <w:rPr>
                <w:noProof/>
                <w:webHidden/>
              </w:rPr>
              <w:fldChar w:fldCharType="end"/>
            </w:r>
            <w:r w:rsidRPr="00730580">
              <w:rPr>
                <w:rStyle w:val="Hyperlink"/>
                <w:noProof/>
              </w:rPr>
              <w:fldChar w:fldCharType="end"/>
            </w:r>
          </w:ins>
        </w:p>
        <w:p w14:paraId="16D02D8E" w14:textId="0DC7F6AA" w:rsidR="00F42A59" w:rsidRDefault="00F42A59">
          <w:pPr>
            <w:pStyle w:val="TOC2"/>
            <w:tabs>
              <w:tab w:val="left" w:pos="720"/>
              <w:tab w:val="right" w:leader="dot" w:pos="9107"/>
            </w:tabs>
            <w:rPr>
              <w:ins w:id="31"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32"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"_Toc178069599"</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2.3</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Major Changes from 2.1 to 3.0</w:t>
            </w:r>
            <w:r>
              <w:rPr>
                <w:noProof/>
                <w:webHidden/>
              </w:rPr>
              <w:tab/>
            </w:r>
            <w:r>
              <w:rPr>
                <w:noProof/>
                <w:webHidden/>
              </w:rPr>
              <w:fldChar w:fldCharType="begin"/>
            </w:r>
            <w:r>
              <w:rPr>
                <w:noProof/>
                <w:webHidden/>
              </w:rPr>
              <w:instrText xml:space="preserve"> PAGEREF _Toc178069599 \h </w:instrText>
            </w:r>
            <w:r>
              <w:rPr>
                <w:noProof/>
                <w:webHidden/>
              </w:rPr>
            </w:r>
          </w:ins>
          <w:r>
            <w:rPr>
              <w:noProof/>
              <w:webHidden/>
            </w:rPr>
            <w:fldChar w:fldCharType="separate"/>
          </w:r>
          <w:ins w:id="33" w:author="Matthew Nelson" w:date="2024-09-24T11:26:00Z" w16du:dateUtc="2024-09-24T10:26:00Z">
            <w:r>
              <w:rPr>
                <w:noProof/>
                <w:webHidden/>
              </w:rPr>
              <w:t>8</w:t>
            </w:r>
            <w:r>
              <w:rPr>
                <w:noProof/>
                <w:webHidden/>
              </w:rPr>
              <w:fldChar w:fldCharType="end"/>
            </w:r>
            <w:r w:rsidRPr="00730580">
              <w:rPr>
                <w:rStyle w:val="Hyperlink"/>
                <w:noProof/>
              </w:rPr>
              <w:fldChar w:fldCharType="end"/>
            </w:r>
          </w:ins>
        </w:p>
        <w:p w14:paraId="4B706059" w14:textId="6D11597D" w:rsidR="00F42A59" w:rsidRDefault="00F42A59">
          <w:pPr>
            <w:pStyle w:val="TOC2"/>
            <w:tabs>
              <w:tab w:val="left" w:pos="720"/>
              <w:tab w:val="right" w:leader="dot" w:pos="9107"/>
            </w:tabs>
            <w:rPr>
              <w:ins w:id="34"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35"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"_Toc178069600"</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2.4</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Major Changes from 3.0 to 3.1.0</w:t>
            </w:r>
            <w:r>
              <w:rPr>
                <w:noProof/>
                <w:webHidden/>
              </w:rPr>
              <w:tab/>
            </w:r>
            <w:r>
              <w:rPr>
                <w:noProof/>
                <w:webHidden/>
              </w:rPr>
              <w:fldChar w:fldCharType="begin"/>
            </w:r>
            <w:r>
              <w:rPr>
                <w:noProof/>
                <w:webHidden/>
              </w:rPr>
              <w:instrText xml:space="preserve"> PAGEREF _Toc178069600 \h </w:instrText>
            </w:r>
            <w:r>
              <w:rPr>
                <w:noProof/>
                <w:webHidden/>
              </w:rPr>
            </w:r>
          </w:ins>
          <w:r>
            <w:rPr>
              <w:noProof/>
              <w:webHidden/>
            </w:rPr>
            <w:fldChar w:fldCharType="separate"/>
          </w:r>
          <w:ins w:id="36" w:author="Matthew Nelson" w:date="2024-09-24T11:26:00Z" w16du:dateUtc="2024-09-24T10:26:00Z">
            <w:r>
              <w:rPr>
                <w:noProof/>
                <w:webHidden/>
              </w:rPr>
              <w:t>10</w:t>
            </w:r>
            <w:r>
              <w:rPr>
                <w:noProof/>
                <w:webHidden/>
              </w:rPr>
              <w:fldChar w:fldCharType="end"/>
            </w:r>
            <w:r w:rsidRPr="00730580">
              <w:rPr>
                <w:rStyle w:val="Hyperlink"/>
                <w:noProof/>
              </w:rPr>
              <w:fldChar w:fldCharType="end"/>
            </w:r>
          </w:ins>
        </w:p>
        <w:p w14:paraId="312D2647" w14:textId="6204BC95" w:rsidR="00F42A59" w:rsidRDefault="00F42A59">
          <w:pPr>
            <w:pStyle w:val="TOC1"/>
            <w:tabs>
              <w:tab w:val="left" w:pos="480"/>
              <w:tab w:val="right" w:leader="dot" w:pos="9107"/>
            </w:tabs>
            <w:rPr>
              <w:ins w:id="37" w:author="Matthew Nelson" w:date="2024-09-24T11:26:00Z" w16du:dateUtc="2024-09-24T10:26:00Z"/>
              <w:rFonts w:asciiTheme="minorHAnsi" w:eastAsiaTheme="minorEastAsia" w:hAnsiTheme="minorHAnsi" w:cstheme="minorBidi"/>
              <w:b w:val="0"/>
              <w:noProof/>
              <w:color w:val="auto"/>
              <w:kern w:val="2"/>
              <w:sz w:val="24"/>
              <w:szCs w:val="24"/>
              <w14:ligatures w14:val="standardContextual"/>
            </w:rPr>
          </w:pPr>
          <w:ins w:id="38"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"_Toc178069601"</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noProof/>
              </w:rPr>
              <w:t>3</w:t>
            </w:r>
            <w:r>
              <w:rPr>
                <w:rFonts w:asciiTheme="minorHAnsi" w:eastAsiaTheme="minorEastAsia" w:hAnsiTheme="minorHAnsi" w:cstheme="minorBidi"/>
                <w:b w:val="0"/>
                <w:noProof/>
                <w:color w:val="auto"/>
                <w:kern w:val="2"/>
                <w:sz w:val="24"/>
                <w:szCs w:val="24"/>
                <w14:ligatures w14:val="standardContextual"/>
              </w:rPr>
              <w:tab/>
            </w:r>
            <w:r w:rsidRPr="00730580">
              <w:rPr>
                <w:rStyle w:val="Hyperlink"/>
                <w:noProof/>
              </w:rPr>
              <w:t>Processes and Business Scope</w:t>
            </w:r>
            <w:r>
              <w:rPr>
                <w:noProof/>
                <w:webHidden/>
              </w:rPr>
              <w:tab/>
            </w:r>
            <w:r>
              <w:rPr>
                <w:noProof/>
                <w:webHidden/>
              </w:rPr>
              <w:fldChar w:fldCharType="begin"/>
            </w:r>
            <w:r>
              <w:rPr>
                <w:noProof/>
                <w:webHidden/>
              </w:rPr>
              <w:instrText xml:space="preserve"> PAGEREF _Toc178069601 \h </w:instrText>
            </w:r>
            <w:r>
              <w:rPr>
                <w:noProof/>
                <w:webHidden/>
              </w:rPr>
            </w:r>
          </w:ins>
          <w:r>
            <w:rPr>
              <w:noProof/>
              <w:webHidden/>
            </w:rPr>
            <w:fldChar w:fldCharType="separate"/>
          </w:r>
          <w:ins w:id="39" w:author="Matthew Nelson" w:date="2024-09-24T11:26:00Z" w16du:dateUtc="2024-09-24T10:26:00Z">
            <w:r>
              <w:rPr>
                <w:noProof/>
                <w:webHidden/>
              </w:rPr>
              <w:t>11</w:t>
            </w:r>
            <w:r>
              <w:rPr>
                <w:noProof/>
                <w:webHidden/>
              </w:rPr>
              <w:fldChar w:fldCharType="end"/>
            </w:r>
            <w:r w:rsidRPr="00730580">
              <w:rPr>
                <w:rStyle w:val="Hyperlink"/>
                <w:noProof/>
              </w:rPr>
              <w:fldChar w:fldCharType="end"/>
            </w:r>
          </w:ins>
        </w:p>
        <w:p w14:paraId="2C223382" w14:textId="75D694CF" w:rsidR="00F42A59" w:rsidRDefault="00F42A59">
          <w:pPr>
            <w:pStyle w:val="TOC2"/>
            <w:tabs>
              <w:tab w:val="left" w:pos="720"/>
              <w:tab w:val="right" w:leader="dot" w:pos="9107"/>
            </w:tabs>
            <w:rPr>
              <w:ins w:id="40"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41"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"_Toc178069602"</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3.1</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Process Patterns</w:t>
            </w:r>
            <w:r>
              <w:rPr>
                <w:noProof/>
                <w:webHidden/>
              </w:rPr>
              <w:tab/>
            </w:r>
            <w:r>
              <w:rPr>
                <w:noProof/>
                <w:webHidden/>
              </w:rPr>
              <w:fldChar w:fldCharType="begin"/>
            </w:r>
            <w:r>
              <w:rPr>
                <w:noProof/>
                <w:webHidden/>
              </w:rPr>
              <w:instrText xml:space="preserve"> PAGEREF _Toc178069602 \h </w:instrText>
            </w:r>
            <w:r>
              <w:rPr>
                <w:noProof/>
                <w:webHidden/>
              </w:rPr>
            </w:r>
          </w:ins>
          <w:r>
            <w:rPr>
              <w:noProof/>
              <w:webHidden/>
            </w:rPr>
            <w:fldChar w:fldCharType="separate"/>
          </w:r>
          <w:ins w:id="42" w:author="Matthew Nelson" w:date="2024-09-24T11:26:00Z" w16du:dateUtc="2024-09-24T10:26:00Z">
            <w:r>
              <w:rPr>
                <w:noProof/>
                <w:webHidden/>
              </w:rPr>
              <w:t>11</w:t>
            </w:r>
            <w:r>
              <w:rPr>
                <w:noProof/>
                <w:webHidden/>
              </w:rPr>
              <w:fldChar w:fldCharType="end"/>
            </w:r>
            <w:r w:rsidRPr="00730580">
              <w:rPr>
                <w:rStyle w:val="Hyperlink"/>
                <w:noProof/>
              </w:rPr>
              <w:fldChar w:fldCharType="end"/>
            </w:r>
          </w:ins>
        </w:p>
        <w:p w14:paraId="371EC12B" w14:textId="0FA979CA" w:rsidR="00F42A59" w:rsidRDefault="00F42A59">
          <w:pPr>
            <w:pStyle w:val="TOC2"/>
            <w:tabs>
              <w:tab w:val="left" w:pos="720"/>
              <w:tab w:val="right" w:leader="dot" w:pos="9107"/>
            </w:tabs>
            <w:rPr>
              <w:ins w:id="43"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44"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"_Toc178069603"</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3.2</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SDMX and Process Automation</w:t>
            </w:r>
            <w:r>
              <w:rPr>
                <w:noProof/>
                <w:webHidden/>
              </w:rPr>
              <w:tab/>
            </w:r>
            <w:r>
              <w:rPr>
                <w:noProof/>
                <w:webHidden/>
              </w:rPr>
              <w:fldChar w:fldCharType="begin"/>
            </w:r>
            <w:r>
              <w:rPr>
                <w:noProof/>
                <w:webHidden/>
              </w:rPr>
              <w:instrText xml:space="preserve"> PAGEREF _Toc178069603 \h </w:instrText>
            </w:r>
            <w:r>
              <w:rPr>
                <w:noProof/>
                <w:webHidden/>
              </w:rPr>
            </w:r>
          </w:ins>
          <w:r>
            <w:rPr>
              <w:noProof/>
              <w:webHidden/>
            </w:rPr>
            <w:fldChar w:fldCharType="separate"/>
          </w:r>
          <w:ins w:id="45" w:author="Matthew Nelson" w:date="2024-09-24T11:26:00Z" w16du:dateUtc="2024-09-24T10:26:00Z">
            <w:r>
              <w:rPr>
                <w:noProof/>
                <w:webHidden/>
              </w:rPr>
              <w:t>12</w:t>
            </w:r>
            <w:r>
              <w:rPr>
                <w:noProof/>
                <w:webHidden/>
              </w:rPr>
              <w:fldChar w:fldCharType="end"/>
            </w:r>
            <w:r w:rsidRPr="00730580">
              <w:rPr>
                <w:rStyle w:val="Hyperlink"/>
                <w:noProof/>
              </w:rPr>
              <w:fldChar w:fldCharType="end"/>
            </w:r>
          </w:ins>
        </w:p>
        <w:p w14:paraId="31E55847" w14:textId="4061EDCC" w:rsidR="00F42A59" w:rsidRDefault="00F42A59">
          <w:pPr>
            <w:pStyle w:val="TOC2"/>
            <w:tabs>
              <w:tab w:val="left" w:pos="720"/>
              <w:tab w:val="right" w:leader="dot" w:pos="9107"/>
            </w:tabs>
            <w:rPr>
              <w:ins w:id="46"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47"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"_Toc178069604"</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3.3</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Statistical Data and Metadata</w:t>
            </w:r>
            <w:r>
              <w:rPr>
                <w:noProof/>
                <w:webHidden/>
              </w:rPr>
              <w:tab/>
            </w:r>
            <w:r>
              <w:rPr>
                <w:noProof/>
                <w:webHidden/>
              </w:rPr>
              <w:fldChar w:fldCharType="begin"/>
            </w:r>
            <w:r>
              <w:rPr>
                <w:noProof/>
                <w:webHidden/>
              </w:rPr>
              <w:instrText xml:space="preserve"> PAGEREF _Toc178069604 \h </w:instrText>
            </w:r>
            <w:r>
              <w:rPr>
                <w:noProof/>
                <w:webHidden/>
              </w:rPr>
            </w:r>
          </w:ins>
          <w:r>
            <w:rPr>
              <w:noProof/>
              <w:webHidden/>
            </w:rPr>
            <w:fldChar w:fldCharType="separate"/>
          </w:r>
          <w:ins w:id="48" w:author="Matthew Nelson" w:date="2024-09-24T11:26:00Z" w16du:dateUtc="2024-09-24T10:26:00Z">
            <w:r>
              <w:rPr>
                <w:noProof/>
                <w:webHidden/>
              </w:rPr>
              <w:t>13</w:t>
            </w:r>
            <w:r>
              <w:rPr>
                <w:noProof/>
                <w:webHidden/>
              </w:rPr>
              <w:fldChar w:fldCharType="end"/>
            </w:r>
            <w:r w:rsidRPr="00730580">
              <w:rPr>
                <w:rStyle w:val="Hyperlink"/>
                <w:noProof/>
              </w:rPr>
              <w:fldChar w:fldCharType="end"/>
            </w:r>
          </w:ins>
        </w:p>
        <w:p w14:paraId="46786479" w14:textId="1CDE3990" w:rsidR="00F42A59" w:rsidRDefault="00F42A59">
          <w:pPr>
            <w:pStyle w:val="TOC2"/>
            <w:tabs>
              <w:tab w:val="left" w:pos="720"/>
              <w:tab w:val="right" w:leader="dot" w:pos="9107"/>
            </w:tabs>
            <w:rPr>
              <w:ins w:id="49"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50"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"_Toc178069605"</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3.4</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The SDMX View of Statistical Exchange</w:t>
            </w:r>
            <w:r>
              <w:rPr>
                <w:noProof/>
                <w:webHidden/>
              </w:rPr>
              <w:tab/>
            </w:r>
            <w:r>
              <w:rPr>
                <w:noProof/>
                <w:webHidden/>
              </w:rPr>
              <w:fldChar w:fldCharType="begin"/>
            </w:r>
            <w:r>
              <w:rPr>
                <w:noProof/>
                <w:webHidden/>
              </w:rPr>
              <w:instrText xml:space="preserve"> PAGEREF _Toc178069605 \h </w:instrText>
            </w:r>
            <w:r>
              <w:rPr>
                <w:noProof/>
                <w:webHidden/>
              </w:rPr>
            </w:r>
          </w:ins>
          <w:r>
            <w:rPr>
              <w:noProof/>
              <w:webHidden/>
            </w:rPr>
            <w:fldChar w:fldCharType="separate"/>
          </w:r>
          <w:ins w:id="51" w:author="Matthew Nelson" w:date="2024-09-24T11:26:00Z" w16du:dateUtc="2024-09-24T10:26:00Z">
            <w:r>
              <w:rPr>
                <w:noProof/>
                <w:webHidden/>
              </w:rPr>
              <w:t>16</w:t>
            </w:r>
            <w:r>
              <w:rPr>
                <w:noProof/>
                <w:webHidden/>
              </w:rPr>
              <w:fldChar w:fldCharType="end"/>
            </w:r>
            <w:r w:rsidRPr="00730580">
              <w:rPr>
                <w:rStyle w:val="Hyperlink"/>
                <w:noProof/>
              </w:rPr>
              <w:fldChar w:fldCharType="end"/>
            </w:r>
          </w:ins>
        </w:p>
        <w:p w14:paraId="13B35724" w14:textId="57167AE3" w:rsidR="00F42A59" w:rsidRDefault="00F42A59">
          <w:pPr>
            <w:pStyle w:val="TOC2"/>
            <w:tabs>
              <w:tab w:val="left" w:pos="720"/>
              <w:tab w:val="right" w:leader="dot" w:pos="9107"/>
            </w:tabs>
            <w:rPr>
              <w:ins w:id="52"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53"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"_Toc178069606"</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3.5</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SDMX Registry Services</w:t>
            </w:r>
            <w:r>
              <w:rPr>
                <w:noProof/>
                <w:webHidden/>
              </w:rPr>
              <w:tab/>
            </w:r>
            <w:r>
              <w:rPr>
                <w:noProof/>
                <w:webHidden/>
              </w:rPr>
              <w:fldChar w:fldCharType="begin"/>
            </w:r>
            <w:r>
              <w:rPr>
                <w:noProof/>
                <w:webHidden/>
              </w:rPr>
              <w:instrText xml:space="preserve"> PAGEREF _Toc178069606 \h </w:instrText>
            </w:r>
            <w:r>
              <w:rPr>
                <w:noProof/>
                <w:webHidden/>
              </w:rPr>
            </w:r>
          </w:ins>
          <w:r>
            <w:rPr>
              <w:noProof/>
              <w:webHidden/>
            </w:rPr>
            <w:fldChar w:fldCharType="separate"/>
          </w:r>
          <w:ins w:id="54" w:author="Matthew Nelson" w:date="2024-09-24T11:26:00Z" w16du:dateUtc="2024-09-24T10:26:00Z">
            <w:r>
              <w:rPr>
                <w:noProof/>
                <w:webHidden/>
              </w:rPr>
              <w:t>21</w:t>
            </w:r>
            <w:r>
              <w:rPr>
                <w:noProof/>
                <w:webHidden/>
              </w:rPr>
              <w:fldChar w:fldCharType="end"/>
            </w:r>
            <w:r w:rsidRPr="00730580">
              <w:rPr>
                <w:rStyle w:val="Hyperlink"/>
                <w:noProof/>
              </w:rPr>
              <w:fldChar w:fldCharType="end"/>
            </w:r>
          </w:ins>
        </w:p>
        <w:p w14:paraId="6222CA1B" w14:textId="4F08C21B" w:rsidR="00F42A59" w:rsidRDefault="00F42A59">
          <w:pPr>
            <w:pStyle w:val="TOC2"/>
            <w:tabs>
              <w:tab w:val="left" w:pos="720"/>
              <w:tab w:val="right" w:leader="dot" w:pos="9107"/>
            </w:tabs>
            <w:rPr>
              <w:ins w:id="55"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56"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"_Toc178069607"</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3.6</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RESTful Web services</w:t>
            </w:r>
            <w:r>
              <w:rPr>
                <w:noProof/>
                <w:webHidden/>
              </w:rPr>
              <w:tab/>
            </w:r>
            <w:r>
              <w:rPr>
                <w:noProof/>
                <w:webHidden/>
              </w:rPr>
              <w:fldChar w:fldCharType="begin"/>
            </w:r>
            <w:r>
              <w:rPr>
                <w:noProof/>
                <w:webHidden/>
              </w:rPr>
              <w:instrText xml:space="preserve"> PAGEREF _Toc178069607 \h </w:instrText>
            </w:r>
            <w:r>
              <w:rPr>
                <w:noProof/>
                <w:webHidden/>
              </w:rPr>
            </w:r>
          </w:ins>
          <w:r>
            <w:rPr>
              <w:noProof/>
              <w:webHidden/>
            </w:rPr>
            <w:fldChar w:fldCharType="separate"/>
          </w:r>
          <w:ins w:id="57" w:author="Matthew Nelson" w:date="2024-09-24T11:26:00Z" w16du:dateUtc="2024-09-24T10:26:00Z">
            <w:r>
              <w:rPr>
                <w:noProof/>
                <w:webHidden/>
              </w:rPr>
              <w:t>22</w:t>
            </w:r>
            <w:r>
              <w:rPr>
                <w:noProof/>
                <w:webHidden/>
              </w:rPr>
              <w:fldChar w:fldCharType="end"/>
            </w:r>
            <w:r w:rsidRPr="00730580">
              <w:rPr>
                <w:rStyle w:val="Hyperlink"/>
                <w:noProof/>
              </w:rPr>
              <w:fldChar w:fldCharType="end"/>
            </w:r>
          </w:ins>
        </w:p>
        <w:p w14:paraId="6BB05954" w14:textId="4170C918" w:rsidR="00F42A59" w:rsidRDefault="00F42A59">
          <w:pPr>
            <w:pStyle w:val="TOC1"/>
            <w:tabs>
              <w:tab w:val="left" w:pos="480"/>
              <w:tab w:val="right" w:leader="dot" w:pos="9107"/>
            </w:tabs>
            <w:rPr>
              <w:ins w:id="58" w:author="Matthew Nelson" w:date="2024-09-24T11:26:00Z" w16du:dateUtc="2024-09-24T10:26:00Z"/>
              <w:rFonts w:asciiTheme="minorHAnsi" w:eastAsiaTheme="minorEastAsia" w:hAnsiTheme="minorHAnsi" w:cstheme="minorBidi"/>
              <w:b w:val="0"/>
              <w:noProof/>
              <w:color w:val="auto"/>
              <w:kern w:val="2"/>
              <w:sz w:val="24"/>
              <w:szCs w:val="24"/>
              <w14:ligatures w14:val="standardContextual"/>
            </w:rPr>
          </w:pPr>
          <w:ins w:id="59"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"_Toc178069608"</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noProof/>
              </w:rPr>
              <w:t>4</w:t>
            </w:r>
            <w:r>
              <w:rPr>
                <w:rFonts w:asciiTheme="minorHAnsi" w:eastAsiaTheme="minorEastAsia" w:hAnsiTheme="minorHAnsi" w:cstheme="minorBidi"/>
                <w:b w:val="0"/>
                <w:noProof/>
                <w:color w:val="auto"/>
                <w:kern w:val="2"/>
                <w:sz w:val="24"/>
                <w:szCs w:val="24"/>
                <w14:ligatures w14:val="standardContextual"/>
              </w:rPr>
              <w:tab/>
            </w:r>
            <w:r w:rsidRPr="00730580">
              <w:rPr>
                <w:rStyle w:val="Hyperlink"/>
                <w:noProof/>
              </w:rPr>
              <w:t>The SDMX Information Model</w:t>
            </w:r>
            <w:r>
              <w:rPr>
                <w:noProof/>
                <w:webHidden/>
              </w:rPr>
              <w:tab/>
            </w:r>
            <w:r>
              <w:rPr>
                <w:noProof/>
                <w:webHidden/>
              </w:rPr>
              <w:fldChar w:fldCharType="begin"/>
            </w:r>
            <w:r>
              <w:rPr>
                <w:noProof/>
                <w:webHidden/>
              </w:rPr>
              <w:instrText xml:space="preserve"> PAGEREF _Toc178069608 \h </w:instrText>
            </w:r>
            <w:r>
              <w:rPr>
                <w:noProof/>
                <w:webHidden/>
              </w:rPr>
            </w:r>
          </w:ins>
          <w:r>
            <w:rPr>
              <w:noProof/>
              <w:webHidden/>
            </w:rPr>
            <w:fldChar w:fldCharType="separate"/>
          </w:r>
          <w:ins w:id="60" w:author="Matthew Nelson" w:date="2024-09-24T11:26:00Z" w16du:dateUtc="2024-09-24T10:26:00Z">
            <w:r>
              <w:rPr>
                <w:noProof/>
                <w:webHidden/>
              </w:rPr>
              <w:t>22</w:t>
            </w:r>
            <w:r>
              <w:rPr>
                <w:noProof/>
                <w:webHidden/>
              </w:rPr>
              <w:fldChar w:fldCharType="end"/>
            </w:r>
            <w:r w:rsidRPr="00730580">
              <w:rPr>
                <w:rStyle w:val="Hyperlink"/>
                <w:noProof/>
              </w:rPr>
              <w:fldChar w:fldCharType="end"/>
            </w:r>
          </w:ins>
        </w:p>
        <w:p w14:paraId="675FDE74" w14:textId="54063A7B" w:rsidR="00F42A59" w:rsidRDefault="00F42A59">
          <w:pPr>
            <w:pStyle w:val="TOC1"/>
            <w:tabs>
              <w:tab w:val="left" w:pos="480"/>
              <w:tab w:val="right" w:leader="dot" w:pos="9107"/>
            </w:tabs>
            <w:rPr>
              <w:ins w:id="61" w:author="Matthew Nelson" w:date="2024-09-24T11:26:00Z" w16du:dateUtc="2024-09-24T10:26:00Z"/>
              <w:rFonts w:asciiTheme="minorHAnsi" w:eastAsiaTheme="minorEastAsia" w:hAnsiTheme="minorHAnsi" w:cstheme="minorBidi"/>
              <w:b w:val="0"/>
              <w:noProof/>
              <w:color w:val="auto"/>
              <w:kern w:val="2"/>
              <w:sz w:val="24"/>
              <w:szCs w:val="24"/>
              <w14:ligatures w14:val="standardContextual"/>
            </w:rPr>
          </w:pPr>
          <w:ins w:id="62"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"_Toc178069609"</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noProof/>
              </w:rPr>
              <w:t>5</w:t>
            </w:r>
            <w:r>
              <w:rPr>
                <w:rFonts w:asciiTheme="minorHAnsi" w:eastAsiaTheme="minorEastAsia" w:hAnsiTheme="minorHAnsi" w:cstheme="minorBidi"/>
                <w:b w:val="0"/>
                <w:noProof/>
                <w:color w:val="auto"/>
                <w:kern w:val="2"/>
                <w:sz w:val="24"/>
                <w:szCs w:val="24"/>
                <w14:ligatures w14:val="standardContextual"/>
              </w:rPr>
              <w:tab/>
            </w:r>
            <w:r w:rsidRPr="00730580">
              <w:rPr>
                <w:rStyle w:val="Hyperlink"/>
                <w:noProof/>
              </w:rPr>
              <w:t>The SDMX Transmission Formats</w:t>
            </w:r>
            <w:r>
              <w:rPr>
                <w:noProof/>
                <w:webHidden/>
              </w:rPr>
              <w:tab/>
            </w:r>
            <w:r>
              <w:rPr>
                <w:noProof/>
                <w:webHidden/>
              </w:rPr>
              <w:fldChar w:fldCharType="begin"/>
            </w:r>
            <w:r>
              <w:rPr>
                <w:noProof/>
                <w:webHidden/>
              </w:rPr>
              <w:instrText xml:space="preserve"> PAGEREF _Toc178069609 \h </w:instrText>
            </w:r>
            <w:r>
              <w:rPr>
                <w:noProof/>
                <w:webHidden/>
              </w:rPr>
            </w:r>
          </w:ins>
          <w:r>
            <w:rPr>
              <w:noProof/>
              <w:webHidden/>
            </w:rPr>
            <w:fldChar w:fldCharType="separate"/>
          </w:r>
          <w:ins w:id="63" w:author="Matthew Nelson" w:date="2024-09-24T11:26:00Z" w16du:dateUtc="2024-09-24T10:26:00Z">
            <w:r>
              <w:rPr>
                <w:noProof/>
                <w:webHidden/>
              </w:rPr>
              <w:t>23</w:t>
            </w:r>
            <w:r>
              <w:rPr>
                <w:noProof/>
                <w:webHidden/>
              </w:rPr>
              <w:fldChar w:fldCharType="end"/>
            </w:r>
            <w:r w:rsidRPr="00730580">
              <w:rPr>
                <w:rStyle w:val="Hyperlink"/>
                <w:noProof/>
              </w:rPr>
              <w:fldChar w:fldCharType="end"/>
            </w:r>
          </w:ins>
        </w:p>
        <w:p w14:paraId="63E5FA68" w14:textId="609A99AF" w:rsidR="00F42A59" w:rsidRDefault="00F42A59">
          <w:pPr>
            <w:pStyle w:val="TOC2"/>
            <w:tabs>
              <w:tab w:val="left" w:pos="720"/>
              <w:tab w:val="right" w:leader="dot" w:pos="9107"/>
            </w:tabs>
            <w:rPr>
              <w:ins w:id="64"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65"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"_Toc178069610"</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5.1</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SDMX-ML</w:t>
            </w:r>
            <w:r>
              <w:rPr>
                <w:noProof/>
                <w:webHidden/>
              </w:rPr>
              <w:tab/>
            </w:r>
            <w:r>
              <w:rPr>
                <w:noProof/>
                <w:webHidden/>
              </w:rPr>
              <w:fldChar w:fldCharType="begin"/>
            </w:r>
            <w:r>
              <w:rPr>
                <w:noProof/>
                <w:webHidden/>
              </w:rPr>
              <w:instrText xml:space="preserve"> PAGEREF _Toc178069610 \h </w:instrText>
            </w:r>
            <w:r>
              <w:rPr>
                <w:noProof/>
                <w:webHidden/>
              </w:rPr>
            </w:r>
          </w:ins>
          <w:r>
            <w:rPr>
              <w:noProof/>
              <w:webHidden/>
            </w:rPr>
            <w:fldChar w:fldCharType="separate"/>
          </w:r>
          <w:ins w:id="66" w:author="Matthew Nelson" w:date="2024-09-24T11:26:00Z" w16du:dateUtc="2024-09-24T10:26:00Z">
            <w:r>
              <w:rPr>
                <w:noProof/>
                <w:webHidden/>
              </w:rPr>
              <w:t>23</w:t>
            </w:r>
            <w:r>
              <w:rPr>
                <w:noProof/>
                <w:webHidden/>
              </w:rPr>
              <w:fldChar w:fldCharType="end"/>
            </w:r>
            <w:r w:rsidRPr="00730580">
              <w:rPr>
                <w:rStyle w:val="Hyperlink"/>
                <w:noProof/>
              </w:rPr>
              <w:fldChar w:fldCharType="end"/>
            </w:r>
          </w:ins>
        </w:p>
        <w:p w14:paraId="08C441B3" w14:textId="0395C8EC" w:rsidR="00F42A59" w:rsidRDefault="00F42A59">
          <w:pPr>
            <w:pStyle w:val="TOC2"/>
            <w:tabs>
              <w:tab w:val="left" w:pos="720"/>
              <w:tab w:val="right" w:leader="dot" w:pos="9107"/>
            </w:tabs>
            <w:rPr>
              <w:ins w:id="67"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68"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"_Toc178069611"</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5.2</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SDMX-JSON</w:t>
            </w:r>
            <w:r>
              <w:rPr>
                <w:noProof/>
                <w:webHidden/>
              </w:rPr>
              <w:tab/>
            </w:r>
            <w:r>
              <w:rPr>
                <w:noProof/>
                <w:webHidden/>
              </w:rPr>
              <w:fldChar w:fldCharType="begin"/>
            </w:r>
            <w:r>
              <w:rPr>
                <w:noProof/>
                <w:webHidden/>
              </w:rPr>
              <w:instrText xml:space="preserve"> PAGEREF _Toc178069611 \h </w:instrText>
            </w:r>
            <w:r>
              <w:rPr>
                <w:noProof/>
                <w:webHidden/>
              </w:rPr>
            </w:r>
          </w:ins>
          <w:r>
            <w:rPr>
              <w:noProof/>
              <w:webHidden/>
            </w:rPr>
            <w:fldChar w:fldCharType="separate"/>
          </w:r>
          <w:ins w:id="69" w:author="Matthew Nelson" w:date="2024-09-24T11:26:00Z" w16du:dateUtc="2024-09-24T10:26:00Z">
            <w:r>
              <w:rPr>
                <w:noProof/>
                <w:webHidden/>
              </w:rPr>
              <w:t>24</w:t>
            </w:r>
            <w:r>
              <w:rPr>
                <w:noProof/>
                <w:webHidden/>
              </w:rPr>
              <w:fldChar w:fldCharType="end"/>
            </w:r>
            <w:r w:rsidRPr="00730580">
              <w:rPr>
                <w:rStyle w:val="Hyperlink"/>
                <w:noProof/>
              </w:rPr>
              <w:fldChar w:fldCharType="end"/>
            </w:r>
          </w:ins>
        </w:p>
        <w:p w14:paraId="6C19224D" w14:textId="18CDAB48" w:rsidR="00F42A59" w:rsidRDefault="00F42A59">
          <w:pPr>
            <w:pStyle w:val="TOC2"/>
            <w:tabs>
              <w:tab w:val="left" w:pos="720"/>
              <w:tab w:val="right" w:leader="dot" w:pos="9107"/>
            </w:tabs>
            <w:rPr>
              <w:ins w:id="70"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71"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"_Toc178069612"</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5.3</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SDMX-CSV</w:t>
            </w:r>
            <w:r>
              <w:rPr>
                <w:noProof/>
                <w:webHidden/>
              </w:rPr>
              <w:tab/>
            </w:r>
            <w:r>
              <w:rPr>
                <w:noProof/>
                <w:webHidden/>
              </w:rPr>
              <w:fldChar w:fldCharType="begin"/>
            </w:r>
            <w:r>
              <w:rPr>
                <w:noProof/>
                <w:webHidden/>
              </w:rPr>
              <w:instrText xml:space="preserve"> PAGEREF _Toc178069612 \h </w:instrText>
            </w:r>
            <w:r>
              <w:rPr>
                <w:noProof/>
                <w:webHidden/>
              </w:rPr>
            </w:r>
          </w:ins>
          <w:r>
            <w:rPr>
              <w:noProof/>
              <w:webHidden/>
            </w:rPr>
            <w:fldChar w:fldCharType="separate"/>
          </w:r>
          <w:ins w:id="72" w:author="Matthew Nelson" w:date="2024-09-24T11:26:00Z" w16du:dateUtc="2024-09-24T10:26:00Z">
            <w:r>
              <w:rPr>
                <w:noProof/>
                <w:webHidden/>
              </w:rPr>
              <w:t>25</w:t>
            </w:r>
            <w:r>
              <w:rPr>
                <w:noProof/>
                <w:webHidden/>
              </w:rPr>
              <w:fldChar w:fldCharType="end"/>
            </w:r>
            <w:r w:rsidRPr="00730580">
              <w:rPr>
                <w:rStyle w:val="Hyperlink"/>
                <w:noProof/>
              </w:rPr>
              <w:fldChar w:fldCharType="end"/>
            </w:r>
          </w:ins>
        </w:p>
        <w:p w14:paraId="1B45DF9B" w14:textId="57A9861B" w:rsidR="00F42A59" w:rsidRDefault="00F42A59">
          <w:pPr>
            <w:pStyle w:val="TOC2"/>
            <w:tabs>
              <w:tab w:val="left" w:pos="720"/>
              <w:tab w:val="right" w:leader="dot" w:pos="9107"/>
            </w:tabs>
            <w:rPr>
              <w:ins w:id="73"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74"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"_Toc178069613"</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5.4</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Formats and Messages Deprecated in Version 3.0</w:t>
            </w:r>
            <w:r>
              <w:rPr>
                <w:noProof/>
                <w:webHidden/>
              </w:rPr>
              <w:tab/>
            </w:r>
            <w:r>
              <w:rPr>
                <w:noProof/>
                <w:webHidden/>
              </w:rPr>
              <w:fldChar w:fldCharType="begin"/>
            </w:r>
            <w:r>
              <w:rPr>
                <w:noProof/>
                <w:webHidden/>
              </w:rPr>
              <w:instrText xml:space="preserve"> PAGEREF _Toc178069613 \h </w:instrText>
            </w:r>
            <w:r>
              <w:rPr>
                <w:noProof/>
                <w:webHidden/>
              </w:rPr>
            </w:r>
          </w:ins>
          <w:r>
            <w:rPr>
              <w:noProof/>
              <w:webHidden/>
            </w:rPr>
            <w:fldChar w:fldCharType="separate"/>
          </w:r>
          <w:ins w:id="75" w:author="Matthew Nelson" w:date="2024-09-24T11:26:00Z" w16du:dateUtc="2024-09-24T10:26:00Z">
            <w:r>
              <w:rPr>
                <w:noProof/>
                <w:webHidden/>
              </w:rPr>
              <w:t>25</w:t>
            </w:r>
            <w:r>
              <w:rPr>
                <w:noProof/>
                <w:webHidden/>
              </w:rPr>
              <w:fldChar w:fldCharType="end"/>
            </w:r>
            <w:r w:rsidRPr="00730580">
              <w:rPr>
                <w:rStyle w:val="Hyperlink"/>
                <w:noProof/>
              </w:rPr>
              <w:fldChar w:fldCharType="end"/>
            </w:r>
          </w:ins>
        </w:p>
        <w:p w14:paraId="62A00BE8" w14:textId="60D21752" w:rsidR="00F42A59" w:rsidRDefault="00F42A59">
          <w:pPr>
            <w:pStyle w:val="TOC1"/>
            <w:tabs>
              <w:tab w:val="left" w:pos="480"/>
              <w:tab w:val="right" w:leader="dot" w:pos="9107"/>
            </w:tabs>
            <w:rPr>
              <w:ins w:id="76" w:author="Matthew Nelson" w:date="2024-09-24T11:26:00Z" w16du:dateUtc="2024-09-24T10:26:00Z"/>
              <w:rFonts w:asciiTheme="minorHAnsi" w:eastAsiaTheme="minorEastAsia" w:hAnsiTheme="minorHAnsi" w:cstheme="minorBidi"/>
              <w:b w:val="0"/>
              <w:noProof/>
              <w:color w:val="auto"/>
              <w:kern w:val="2"/>
              <w:sz w:val="24"/>
              <w:szCs w:val="24"/>
              <w14:ligatures w14:val="standardContextual"/>
            </w:rPr>
          </w:pPr>
          <w:ins w:id="77"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"_Toc178069614"</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noProof/>
              </w:rPr>
              <w:t>6</w:t>
            </w:r>
            <w:r>
              <w:rPr>
                <w:rFonts w:asciiTheme="minorHAnsi" w:eastAsiaTheme="minorEastAsia" w:hAnsiTheme="minorHAnsi" w:cstheme="minorBidi"/>
                <w:b w:val="0"/>
                <w:noProof/>
                <w:color w:val="auto"/>
                <w:kern w:val="2"/>
                <w:sz w:val="24"/>
                <w:szCs w:val="24"/>
                <w14:ligatures w14:val="standardContextual"/>
              </w:rPr>
              <w:tab/>
            </w:r>
            <w:r w:rsidRPr="00730580">
              <w:rPr>
                <w:rStyle w:val="Hyperlink"/>
                <w:noProof/>
              </w:rPr>
              <w:t>Dependencies on SDMX content-oriented guidelines</w:t>
            </w:r>
            <w:r>
              <w:rPr>
                <w:noProof/>
                <w:webHidden/>
              </w:rPr>
              <w:tab/>
            </w:r>
            <w:r>
              <w:rPr>
                <w:noProof/>
                <w:webHidden/>
              </w:rPr>
              <w:fldChar w:fldCharType="begin"/>
            </w:r>
            <w:r>
              <w:rPr>
                <w:noProof/>
                <w:webHidden/>
              </w:rPr>
              <w:instrText xml:space="preserve"> PAGEREF _Toc178069614 \h </w:instrText>
            </w:r>
            <w:r>
              <w:rPr>
                <w:noProof/>
                <w:webHidden/>
              </w:rPr>
            </w:r>
          </w:ins>
          <w:r>
            <w:rPr>
              <w:noProof/>
              <w:webHidden/>
            </w:rPr>
            <w:fldChar w:fldCharType="separate"/>
          </w:r>
          <w:ins w:id="78" w:author="Matthew Nelson" w:date="2024-09-24T11:26:00Z" w16du:dateUtc="2024-09-24T10:26:00Z">
            <w:r>
              <w:rPr>
                <w:noProof/>
                <w:webHidden/>
              </w:rPr>
              <w:t>26</w:t>
            </w:r>
            <w:r>
              <w:rPr>
                <w:noProof/>
                <w:webHidden/>
              </w:rPr>
              <w:fldChar w:fldCharType="end"/>
            </w:r>
            <w:r w:rsidRPr="00730580">
              <w:rPr>
                <w:rStyle w:val="Hyperlink"/>
                <w:noProof/>
              </w:rPr>
              <w:fldChar w:fldCharType="end"/>
            </w:r>
          </w:ins>
        </w:p>
        <w:p w14:paraId="30F5B1E0" w14:textId="4D1304CA" w:rsidR="00F42A59" w:rsidRDefault="00F42A59">
          <w:pPr>
            <w:pStyle w:val="TOC2"/>
            <w:tabs>
              <w:tab w:val="left" w:pos="720"/>
              <w:tab w:val="right" w:leader="dot" w:pos="9107"/>
            </w:tabs>
            <w:rPr>
              <w:ins w:id="79"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80"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"_Toc178069615"</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6.1</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Cross-Domain Concepts</w:t>
            </w:r>
            <w:r>
              <w:rPr>
                <w:noProof/>
                <w:webHidden/>
              </w:rPr>
              <w:tab/>
            </w:r>
            <w:r>
              <w:rPr>
                <w:noProof/>
                <w:webHidden/>
              </w:rPr>
              <w:fldChar w:fldCharType="begin"/>
            </w:r>
            <w:r>
              <w:rPr>
                <w:noProof/>
                <w:webHidden/>
              </w:rPr>
              <w:instrText xml:space="preserve"> PAGEREF _Toc178069615 \h </w:instrText>
            </w:r>
            <w:r>
              <w:rPr>
                <w:noProof/>
                <w:webHidden/>
              </w:rPr>
            </w:r>
          </w:ins>
          <w:r>
            <w:rPr>
              <w:noProof/>
              <w:webHidden/>
            </w:rPr>
            <w:fldChar w:fldCharType="separate"/>
          </w:r>
          <w:ins w:id="81" w:author="Matthew Nelson" w:date="2024-09-24T11:26:00Z" w16du:dateUtc="2024-09-24T10:26:00Z">
            <w:r>
              <w:rPr>
                <w:noProof/>
                <w:webHidden/>
              </w:rPr>
              <w:t>26</w:t>
            </w:r>
            <w:r>
              <w:rPr>
                <w:noProof/>
                <w:webHidden/>
              </w:rPr>
              <w:fldChar w:fldCharType="end"/>
            </w:r>
            <w:r w:rsidRPr="00730580">
              <w:rPr>
                <w:rStyle w:val="Hyperlink"/>
                <w:noProof/>
              </w:rPr>
              <w:fldChar w:fldCharType="end"/>
            </w:r>
          </w:ins>
        </w:p>
        <w:p w14:paraId="5CB5BC1C" w14:textId="4A9EA6FA" w:rsidR="00F42A59" w:rsidRDefault="00F42A59">
          <w:pPr>
            <w:pStyle w:val="TOC2"/>
            <w:tabs>
              <w:tab w:val="left" w:pos="720"/>
              <w:tab w:val="right" w:leader="dot" w:pos="9107"/>
            </w:tabs>
            <w:rPr>
              <w:ins w:id="82"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83"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"_Toc178069616"</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6.2</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Metadata Common Vocabulary</w:t>
            </w:r>
            <w:r>
              <w:rPr>
                <w:noProof/>
                <w:webHidden/>
              </w:rPr>
              <w:tab/>
            </w:r>
            <w:r>
              <w:rPr>
                <w:noProof/>
                <w:webHidden/>
              </w:rPr>
              <w:fldChar w:fldCharType="begin"/>
            </w:r>
            <w:r>
              <w:rPr>
                <w:noProof/>
                <w:webHidden/>
              </w:rPr>
              <w:instrText xml:space="preserve"> PAGEREF _Toc178069616 \h </w:instrText>
            </w:r>
            <w:r>
              <w:rPr>
                <w:noProof/>
                <w:webHidden/>
              </w:rPr>
            </w:r>
          </w:ins>
          <w:r>
            <w:rPr>
              <w:noProof/>
              <w:webHidden/>
            </w:rPr>
            <w:fldChar w:fldCharType="separate"/>
          </w:r>
          <w:ins w:id="84" w:author="Matthew Nelson" w:date="2024-09-24T11:26:00Z" w16du:dateUtc="2024-09-24T10:26:00Z">
            <w:r>
              <w:rPr>
                <w:noProof/>
                <w:webHidden/>
              </w:rPr>
              <w:t>26</w:t>
            </w:r>
            <w:r>
              <w:rPr>
                <w:noProof/>
                <w:webHidden/>
              </w:rPr>
              <w:fldChar w:fldCharType="end"/>
            </w:r>
            <w:r w:rsidRPr="00730580">
              <w:rPr>
                <w:rStyle w:val="Hyperlink"/>
                <w:noProof/>
              </w:rPr>
              <w:fldChar w:fldCharType="end"/>
            </w:r>
          </w:ins>
        </w:p>
        <w:p w14:paraId="42FE60ED" w14:textId="42DC8C21" w:rsidR="00F42A59" w:rsidRDefault="00F42A59">
          <w:pPr>
            <w:pStyle w:val="TOC2"/>
            <w:tabs>
              <w:tab w:val="left" w:pos="720"/>
              <w:tab w:val="right" w:leader="dot" w:pos="9107"/>
            </w:tabs>
            <w:rPr>
              <w:ins w:id="85"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86"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"_Toc178069617"</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6.3</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Statistical Subject-Matter Domains</w:t>
            </w:r>
            <w:r>
              <w:rPr>
                <w:noProof/>
                <w:webHidden/>
              </w:rPr>
              <w:tab/>
            </w:r>
            <w:r>
              <w:rPr>
                <w:noProof/>
                <w:webHidden/>
              </w:rPr>
              <w:fldChar w:fldCharType="begin"/>
            </w:r>
            <w:r>
              <w:rPr>
                <w:noProof/>
                <w:webHidden/>
              </w:rPr>
              <w:instrText xml:space="preserve"> PAGEREF _Toc178069617 \h </w:instrText>
            </w:r>
            <w:r>
              <w:rPr>
                <w:noProof/>
                <w:webHidden/>
              </w:rPr>
            </w:r>
          </w:ins>
          <w:r>
            <w:rPr>
              <w:noProof/>
              <w:webHidden/>
            </w:rPr>
            <w:fldChar w:fldCharType="separate"/>
          </w:r>
          <w:ins w:id="87" w:author="Matthew Nelson" w:date="2024-09-24T11:26:00Z" w16du:dateUtc="2024-09-24T10:26:00Z">
            <w:r>
              <w:rPr>
                <w:noProof/>
                <w:webHidden/>
              </w:rPr>
              <w:t>26</w:t>
            </w:r>
            <w:r>
              <w:rPr>
                <w:noProof/>
                <w:webHidden/>
              </w:rPr>
              <w:fldChar w:fldCharType="end"/>
            </w:r>
            <w:r w:rsidRPr="00730580">
              <w:rPr>
                <w:rStyle w:val="Hyperlink"/>
                <w:noProof/>
              </w:rPr>
              <w:fldChar w:fldCharType="end"/>
            </w:r>
          </w:ins>
        </w:p>
        <w:p w14:paraId="33D94D5F" w14:textId="4A01FF16" w:rsidR="00F42A59" w:rsidRDefault="00F42A59">
          <w:pPr>
            <w:pStyle w:val="TOC2"/>
            <w:tabs>
              <w:tab w:val="left" w:pos="720"/>
              <w:tab w:val="right" w:leader="dot" w:pos="9107"/>
            </w:tabs>
            <w:rPr>
              <w:ins w:id="88"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ins w:id="89"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"_Toc178069618"</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iCs/>
                <w:noProof/>
              </w:rPr>
              <w:t>6.4</w:t>
            </w:r>
            <w:r>
              <w:rPr>
                <w:rFonts w:asciiTheme="minorHAnsi" w:eastAsiaTheme="minorEastAsia" w:hAnsiTheme="minorHAnsi" w:cstheme="minorBidi"/>
                <w:noProof/>
                <w:color w:val="auto"/>
                <w:kern w:val="2"/>
                <w:sz w:val="24"/>
                <w:szCs w:val="24"/>
                <w14:ligatures w14:val="standardContextual"/>
              </w:rPr>
              <w:tab/>
            </w:r>
            <w:r w:rsidRPr="00730580">
              <w:rPr>
                <w:rStyle w:val="Hyperlink"/>
                <w:noProof/>
              </w:rPr>
              <w:t>SDMX Concept Roles</w:t>
            </w:r>
            <w:r>
              <w:rPr>
                <w:noProof/>
                <w:webHidden/>
              </w:rPr>
              <w:tab/>
            </w:r>
            <w:r>
              <w:rPr>
                <w:noProof/>
                <w:webHidden/>
              </w:rPr>
              <w:fldChar w:fldCharType="begin"/>
            </w:r>
            <w:r>
              <w:rPr>
                <w:noProof/>
                <w:webHidden/>
              </w:rPr>
              <w:instrText xml:space="preserve"> PAGEREF _Toc178069618 \h </w:instrText>
            </w:r>
            <w:r>
              <w:rPr>
                <w:noProof/>
                <w:webHidden/>
              </w:rPr>
            </w:r>
          </w:ins>
          <w:r>
            <w:rPr>
              <w:noProof/>
              <w:webHidden/>
            </w:rPr>
            <w:fldChar w:fldCharType="separate"/>
          </w:r>
          <w:ins w:id="90" w:author="Matthew Nelson" w:date="2024-09-24T11:26:00Z" w16du:dateUtc="2024-09-24T10:26:00Z">
            <w:r>
              <w:rPr>
                <w:noProof/>
                <w:webHidden/>
              </w:rPr>
              <w:t>27</w:t>
            </w:r>
            <w:r>
              <w:rPr>
                <w:noProof/>
                <w:webHidden/>
              </w:rPr>
              <w:fldChar w:fldCharType="end"/>
            </w:r>
            <w:r w:rsidRPr="00730580">
              <w:rPr>
                <w:rStyle w:val="Hyperlink"/>
                <w:noProof/>
              </w:rPr>
              <w:fldChar w:fldCharType="end"/>
            </w:r>
          </w:ins>
        </w:p>
        <w:p w14:paraId="327A1738" w14:textId="23F9BBE7" w:rsidR="00F42A59" w:rsidRDefault="00F42A59">
          <w:pPr>
            <w:pStyle w:val="TOC1"/>
            <w:tabs>
              <w:tab w:val="left" w:pos="480"/>
              <w:tab w:val="right" w:leader="dot" w:pos="9107"/>
            </w:tabs>
            <w:rPr>
              <w:ins w:id="91" w:author="Matthew Nelson" w:date="2024-09-24T11:26:00Z" w16du:dateUtc="2024-09-24T10:26:00Z"/>
              <w:rFonts w:asciiTheme="minorHAnsi" w:eastAsiaTheme="minorEastAsia" w:hAnsiTheme="minorHAnsi" w:cstheme="minorBidi"/>
              <w:b w:val="0"/>
              <w:noProof/>
              <w:color w:val="auto"/>
              <w:kern w:val="2"/>
              <w:sz w:val="24"/>
              <w:szCs w:val="24"/>
              <w14:ligatures w14:val="standardContextual"/>
            </w:rPr>
          </w:pPr>
          <w:ins w:id="92" w:author="Matthew Nelson" w:date="2024-09-24T11:26:00Z" w16du:dateUtc="2024-09-24T10:26:00Z">
            <w:r w:rsidRPr="00730580">
              <w:rPr>
                <w:rStyle w:val="Hyperlink"/>
                <w:noProof/>
              </w:rPr>
              <w:fldChar w:fldCharType="begin"/>
            </w:r>
            <w:r w:rsidRPr="00730580">
              <w:rPr>
                <w:rStyle w:val="Hyperlink"/>
                <w:noProof/>
              </w:rPr>
              <w:instrText xml:space="preserve"> </w:instrText>
            </w:r>
            <w:r>
              <w:rPr>
                <w:noProof/>
              </w:rPr>
              <w:instrText>HYPERLINK \l "_Toc178069619"</w:instrText>
            </w:r>
            <w:r w:rsidRPr="00730580">
              <w:rPr>
                <w:rStyle w:val="Hyperlink"/>
                <w:noProof/>
              </w:rPr>
              <w:instrText xml:space="preserve"> </w:instrText>
            </w:r>
            <w:r w:rsidRPr="00730580">
              <w:rPr>
                <w:rStyle w:val="Hyperlink"/>
                <w:noProof/>
              </w:rPr>
            </w:r>
            <w:r w:rsidRPr="00730580">
              <w:rPr>
                <w:rStyle w:val="Hyperlink"/>
                <w:noProof/>
              </w:rPr>
              <w:fldChar w:fldCharType="separate"/>
            </w:r>
            <w:r w:rsidRPr="00730580">
              <w:rPr>
                <w:rStyle w:val="Hyperlink"/>
                <w:bCs/>
                <w:noProof/>
              </w:rPr>
              <w:t>7</w:t>
            </w:r>
            <w:r>
              <w:rPr>
                <w:rFonts w:asciiTheme="minorHAnsi" w:eastAsiaTheme="minorEastAsia" w:hAnsiTheme="minorHAnsi" w:cstheme="minorBidi"/>
                <w:b w:val="0"/>
                <w:noProof/>
                <w:color w:val="auto"/>
                <w:kern w:val="2"/>
                <w:sz w:val="24"/>
                <w:szCs w:val="24"/>
                <w14:ligatures w14:val="standardContextual"/>
              </w:rPr>
              <w:tab/>
            </w:r>
            <w:r w:rsidRPr="00730580">
              <w:rPr>
                <w:rStyle w:val="Hyperlink"/>
                <w:noProof/>
              </w:rPr>
              <w:t>Validation and Transformation Language</w:t>
            </w:r>
            <w:r>
              <w:rPr>
                <w:noProof/>
                <w:webHidden/>
              </w:rPr>
              <w:tab/>
            </w:r>
            <w:r>
              <w:rPr>
                <w:noProof/>
                <w:webHidden/>
              </w:rPr>
              <w:fldChar w:fldCharType="begin"/>
            </w:r>
            <w:r>
              <w:rPr>
                <w:noProof/>
                <w:webHidden/>
              </w:rPr>
              <w:instrText xml:space="preserve"> PAGEREF _Toc178069619 \h </w:instrText>
            </w:r>
            <w:r>
              <w:rPr>
                <w:noProof/>
                <w:webHidden/>
              </w:rPr>
            </w:r>
          </w:ins>
          <w:r>
            <w:rPr>
              <w:noProof/>
              <w:webHidden/>
            </w:rPr>
            <w:fldChar w:fldCharType="separate"/>
          </w:r>
          <w:ins w:id="93" w:author="Matthew Nelson" w:date="2024-09-24T11:26:00Z" w16du:dateUtc="2024-09-24T10:26:00Z">
            <w:r>
              <w:rPr>
                <w:noProof/>
                <w:webHidden/>
              </w:rPr>
              <w:t>27</w:t>
            </w:r>
            <w:r>
              <w:rPr>
                <w:noProof/>
                <w:webHidden/>
              </w:rPr>
              <w:fldChar w:fldCharType="end"/>
            </w:r>
            <w:r w:rsidRPr="00730580">
              <w:rPr>
                <w:rStyle w:val="Hyperlink"/>
                <w:noProof/>
              </w:rPr>
              <w:fldChar w:fldCharType="end"/>
            </w:r>
          </w:ins>
        </w:p>
        <w:p w14:paraId="161FB322" w14:textId="10D993CB" w:rsidR="00753B8E" w:rsidDel="00F42A59" w:rsidRDefault="00753B8E">
          <w:pPr>
            <w:pStyle w:val="TOC1"/>
            <w:tabs>
              <w:tab w:val="left" w:pos="480"/>
              <w:tab w:val="right" w:leader="dot" w:pos="9107"/>
            </w:tabs>
            <w:rPr>
              <w:del w:id="94" w:author="Matthew Nelson" w:date="2024-09-24T11:26:00Z" w16du:dateUtc="2024-09-24T10:26:00Z"/>
              <w:rFonts w:asciiTheme="minorHAnsi" w:eastAsiaTheme="minorEastAsia" w:hAnsiTheme="minorHAnsi" w:cstheme="minorBidi"/>
              <w:b w:val="0"/>
              <w:noProof/>
              <w:color w:val="auto"/>
              <w:kern w:val="2"/>
              <w:sz w:val="24"/>
              <w:szCs w:val="24"/>
              <w14:ligatures w14:val="standardContextual"/>
            </w:rPr>
          </w:pPr>
          <w:del w:id="95" w:author="Matthew Nelson" w:date="2024-09-24T11:26:00Z" w16du:dateUtc="2024-09-24T10:26:00Z">
            <w:r w:rsidRPr="00F42A59" w:rsidDel="00F42A59">
              <w:rPr>
                <w:rStyle w:val="Hyperlink"/>
                <w:bCs/>
                <w:noProof/>
              </w:rPr>
              <w:delText>1</w:delText>
            </w:r>
            <w:r w:rsidDel="00F42A59">
              <w:rPr>
                <w:rFonts w:asciiTheme="minorHAnsi" w:eastAsiaTheme="minorEastAsia" w:hAnsiTheme="minorHAnsi" w:cstheme="minorBidi"/>
                <w:b w:val="0"/>
                <w:noProof/>
                <w:color w:val="auto"/>
                <w:kern w:val="2"/>
                <w:sz w:val="24"/>
                <w:szCs w:val="24"/>
                <w14:ligatures w14:val="standardContextual"/>
              </w:rPr>
              <w:tab/>
            </w:r>
            <w:r w:rsidRPr="00F42A59" w:rsidDel="00F42A59">
              <w:rPr>
                <w:rStyle w:val="Hyperlink"/>
                <w:noProof/>
              </w:rPr>
              <w:delText>Introduction</w:delText>
            </w:r>
            <w:r w:rsidDel="00F42A59">
              <w:rPr>
                <w:noProof/>
                <w:webHidden/>
              </w:rPr>
              <w:tab/>
              <w:delText>4</w:delText>
            </w:r>
          </w:del>
        </w:p>
        <w:p w14:paraId="5927D7C5" w14:textId="222B8061" w:rsidR="00753B8E" w:rsidDel="00F42A59" w:rsidRDefault="00753B8E">
          <w:pPr>
            <w:pStyle w:val="TOC1"/>
            <w:tabs>
              <w:tab w:val="left" w:pos="480"/>
              <w:tab w:val="right" w:leader="dot" w:pos="9107"/>
            </w:tabs>
            <w:rPr>
              <w:del w:id="96" w:author="Matthew Nelson" w:date="2024-09-24T11:26:00Z" w16du:dateUtc="2024-09-24T10:26:00Z"/>
              <w:rFonts w:asciiTheme="minorHAnsi" w:eastAsiaTheme="minorEastAsia" w:hAnsiTheme="minorHAnsi" w:cstheme="minorBidi"/>
              <w:b w:val="0"/>
              <w:noProof/>
              <w:color w:val="auto"/>
              <w:kern w:val="2"/>
              <w:sz w:val="24"/>
              <w:szCs w:val="24"/>
              <w14:ligatures w14:val="standardContextual"/>
            </w:rPr>
          </w:pPr>
          <w:del w:id="97" w:author="Matthew Nelson" w:date="2024-09-24T11:26:00Z" w16du:dateUtc="2024-09-24T10:26:00Z">
            <w:r w:rsidRPr="00F42A59" w:rsidDel="00F42A59">
              <w:rPr>
                <w:rStyle w:val="Hyperlink"/>
                <w:bCs/>
                <w:noProof/>
              </w:rPr>
              <w:delText>2</w:delText>
            </w:r>
            <w:r w:rsidDel="00F42A59">
              <w:rPr>
                <w:rFonts w:asciiTheme="minorHAnsi" w:eastAsiaTheme="minorEastAsia" w:hAnsiTheme="minorHAnsi" w:cstheme="minorBidi"/>
                <w:b w:val="0"/>
                <w:noProof/>
                <w:color w:val="auto"/>
                <w:kern w:val="2"/>
                <w:sz w:val="24"/>
                <w:szCs w:val="24"/>
                <w14:ligatures w14:val="standardContextual"/>
              </w:rPr>
              <w:tab/>
            </w:r>
            <w:r w:rsidRPr="00F42A59" w:rsidDel="00F42A59">
              <w:rPr>
                <w:rStyle w:val="Hyperlink"/>
                <w:noProof/>
              </w:rPr>
              <w:delText>Change History</w:delText>
            </w:r>
            <w:r w:rsidDel="00F42A59">
              <w:rPr>
                <w:noProof/>
                <w:webHidden/>
              </w:rPr>
              <w:tab/>
              <w:delText>5</w:delText>
            </w:r>
          </w:del>
        </w:p>
        <w:p w14:paraId="688D9826" w14:textId="24978962" w:rsidR="00753B8E" w:rsidDel="00F42A59" w:rsidRDefault="00753B8E">
          <w:pPr>
            <w:pStyle w:val="TOC2"/>
            <w:tabs>
              <w:tab w:val="left" w:pos="720"/>
              <w:tab w:val="right" w:leader="dot" w:pos="9107"/>
            </w:tabs>
            <w:rPr>
              <w:del w:id="98"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99" w:author="Matthew Nelson" w:date="2024-09-24T11:26:00Z" w16du:dateUtc="2024-09-24T10:26:00Z">
            <w:r w:rsidRPr="00F42A59" w:rsidDel="00F42A59">
              <w:rPr>
                <w:rStyle w:val="Hyperlink"/>
                <w:bCs/>
                <w:iCs/>
                <w:noProof/>
              </w:rPr>
              <w:delText>2.1</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Major Changes from 1.0 to 2.0</w:delText>
            </w:r>
            <w:r w:rsidDel="00F42A59">
              <w:rPr>
                <w:noProof/>
                <w:webHidden/>
              </w:rPr>
              <w:tab/>
              <w:delText>6</w:delText>
            </w:r>
          </w:del>
        </w:p>
        <w:p w14:paraId="1B12E61D" w14:textId="471D62AF" w:rsidR="00753B8E" w:rsidDel="00F42A59" w:rsidRDefault="00753B8E">
          <w:pPr>
            <w:pStyle w:val="TOC2"/>
            <w:tabs>
              <w:tab w:val="left" w:pos="720"/>
              <w:tab w:val="right" w:leader="dot" w:pos="9107"/>
            </w:tabs>
            <w:rPr>
              <w:del w:id="100"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01" w:author="Matthew Nelson" w:date="2024-09-24T11:26:00Z" w16du:dateUtc="2024-09-24T10:26:00Z">
            <w:r w:rsidRPr="00F42A59" w:rsidDel="00F42A59">
              <w:rPr>
                <w:rStyle w:val="Hyperlink"/>
                <w:bCs/>
                <w:iCs/>
                <w:noProof/>
              </w:rPr>
              <w:delText>2.2</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Major Changes from 2.0 to 2.1</w:delText>
            </w:r>
            <w:r w:rsidDel="00F42A59">
              <w:rPr>
                <w:noProof/>
                <w:webHidden/>
              </w:rPr>
              <w:tab/>
              <w:delText>6</w:delText>
            </w:r>
          </w:del>
        </w:p>
        <w:p w14:paraId="3F12A720" w14:textId="531E9628" w:rsidR="00753B8E" w:rsidDel="00F42A59" w:rsidRDefault="00753B8E">
          <w:pPr>
            <w:pStyle w:val="TOC2"/>
            <w:tabs>
              <w:tab w:val="left" w:pos="720"/>
              <w:tab w:val="right" w:leader="dot" w:pos="9107"/>
            </w:tabs>
            <w:rPr>
              <w:del w:id="102"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03" w:author="Matthew Nelson" w:date="2024-09-24T11:26:00Z" w16du:dateUtc="2024-09-24T10:26:00Z">
            <w:r w:rsidRPr="00F42A59" w:rsidDel="00F42A59">
              <w:rPr>
                <w:rStyle w:val="Hyperlink"/>
                <w:bCs/>
                <w:iCs/>
                <w:noProof/>
              </w:rPr>
              <w:delText>2.3</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Major Changes from 2.1 to 3.0</w:delText>
            </w:r>
            <w:r w:rsidDel="00F42A59">
              <w:rPr>
                <w:noProof/>
                <w:webHidden/>
              </w:rPr>
              <w:tab/>
              <w:delText>8</w:delText>
            </w:r>
          </w:del>
        </w:p>
        <w:p w14:paraId="49A24021" w14:textId="7750E641" w:rsidR="00753B8E" w:rsidDel="00F42A59" w:rsidRDefault="00753B8E">
          <w:pPr>
            <w:pStyle w:val="TOC2"/>
            <w:tabs>
              <w:tab w:val="left" w:pos="720"/>
              <w:tab w:val="right" w:leader="dot" w:pos="9107"/>
            </w:tabs>
            <w:rPr>
              <w:del w:id="104"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05" w:author="Matthew Nelson" w:date="2024-09-24T11:26:00Z" w16du:dateUtc="2024-09-24T10:26:00Z">
            <w:r w:rsidRPr="00F42A59" w:rsidDel="00F42A59">
              <w:rPr>
                <w:rStyle w:val="Hyperlink"/>
                <w:bCs/>
                <w:iCs/>
                <w:noProof/>
              </w:rPr>
              <w:delText>2.4</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Major Changes from 3.0 to 3.1.0</w:delText>
            </w:r>
            <w:r w:rsidDel="00F42A59">
              <w:rPr>
                <w:noProof/>
                <w:webHidden/>
              </w:rPr>
              <w:tab/>
              <w:delText>10</w:delText>
            </w:r>
          </w:del>
        </w:p>
        <w:p w14:paraId="70831318" w14:textId="345A58E2" w:rsidR="00753B8E" w:rsidDel="00F42A59" w:rsidRDefault="00753B8E">
          <w:pPr>
            <w:pStyle w:val="TOC1"/>
            <w:tabs>
              <w:tab w:val="left" w:pos="480"/>
              <w:tab w:val="right" w:leader="dot" w:pos="9107"/>
            </w:tabs>
            <w:rPr>
              <w:del w:id="106" w:author="Matthew Nelson" w:date="2024-09-24T11:26:00Z" w16du:dateUtc="2024-09-24T10:26:00Z"/>
              <w:rFonts w:asciiTheme="minorHAnsi" w:eastAsiaTheme="minorEastAsia" w:hAnsiTheme="minorHAnsi" w:cstheme="minorBidi"/>
              <w:b w:val="0"/>
              <w:noProof/>
              <w:color w:val="auto"/>
              <w:kern w:val="2"/>
              <w:sz w:val="24"/>
              <w:szCs w:val="24"/>
              <w14:ligatures w14:val="standardContextual"/>
            </w:rPr>
          </w:pPr>
          <w:del w:id="107" w:author="Matthew Nelson" w:date="2024-09-24T11:26:00Z" w16du:dateUtc="2024-09-24T10:26:00Z">
            <w:r w:rsidRPr="00F42A59" w:rsidDel="00F42A59">
              <w:rPr>
                <w:rStyle w:val="Hyperlink"/>
                <w:bCs/>
                <w:noProof/>
              </w:rPr>
              <w:delText>3</w:delText>
            </w:r>
            <w:r w:rsidDel="00F42A59">
              <w:rPr>
                <w:rFonts w:asciiTheme="minorHAnsi" w:eastAsiaTheme="minorEastAsia" w:hAnsiTheme="minorHAnsi" w:cstheme="minorBidi"/>
                <w:b w:val="0"/>
                <w:noProof/>
                <w:color w:val="auto"/>
                <w:kern w:val="2"/>
                <w:sz w:val="24"/>
                <w:szCs w:val="24"/>
                <w14:ligatures w14:val="standardContextual"/>
              </w:rPr>
              <w:tab/>
            </w:r>
            <w:r w:rsidRPr="00F42A59" w:rsidDel="00F42A59">
              <w:rPr>
                <w:rStyle w:val="Hyperlink"/>
                <w:noProof/>
              </w:rPr>
              <w:delText>Processes and Business Scope</w:delText>
            </w:r>
            <w:r w:rsidDel="00F42A59">
              <w:rPr>
                <w:noProof/>
                <w:webHidden/>
              </w:rPr>
              <w:tab/>
              <w:delText>11</w:delText>
            </w:r>
          </w:del>
        </w:p>
        <w:p w14:paraId="6F806924" w14:textId="660B0E92" w:rsidR="00753B8E" w:rsidDel="00F42A59" w:rsidRDefault="00753B8E">
          <w:pPr>
            <w:pStyle w:val="TOC2"/>
            <w:tabs>
              <w:tab w:val="left" w:pos="720"/>
              <w:tab w:val="right" w:leader="dot" w:pos="9107"/>
            </w:tabs>
            <w:rPr>
              <w:del w:id="108"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09" w:author="Matthew Nelson" w:date="2024-09-24T11:26:00Z" w16du:dateUtc="2024-09-24T10:26:00Z">
            <w:r w:rsidRPr="00F42A59" w:rsidDel="00F42A59">
              <w:rPr>
                <w:rStyle w:val="Hyperlink"/>
                <w:bCs/>
                <w:iCs/>
                <w:noProof/>
              </w:rPr>
              <w:delText>3.1</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Process Patterns</w:delText>
            </w:r>
            <w:r w:rsidDel="00F42A59">
              <w:rPr>
                <w:noProof/>
                <w:webHidden/>
              </w:rPr>
              <w:tab/>
              <w:delText>11</w:delText>
            </w:r>
          </w:del>
        </w:p>
        <w:p w14:paraId="2C4E79CC" w14:textId="0F1D9238" w:rsidR="00753B8E" w:rsidDel="00F42A59" w:rsidRDefault="00753B8E">
          <w:pPr>
            <w:pStyle w:val="TOC2"/>
            <w:tabs>
              <w:tab w:val="left" w:pos="720"/>
              <w:tab w:val="right" w:leader="dot" w:pos="9107"/>
            </w:tabs>
            <w:rPr>
              <w:del w:id="110"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11" w:author="Matthew Nelson" w:date="2024-09-24T11:26:00Z" w16du:dateUtc="2024-09-24T10:26:00Z">
            <w:r w:rsidRPr="00F42A59" w:rsidDel="00F42A59">
              <w:rPr>
                <w:rStyle w:val="Hyperlink"/>
                <w:bCs/>
                <w:iCs/>
                <w:noProof/>
              </w:rPr>
              <w:delText>3.2</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SDMX and Process Automation</w:delText>
            </w:r>
            <w:r w:rsidDel="00F42A59">
              <w:rPr>
                <w:noProof/>
                <w:webHidden/>
              </w:rPr>
              <w:tab/>
              <w:delText>12</w:delText>
            </w:r>
          </w:del>
        </w:p>
        <w:p w14:paraId="59A35A5A" w14:textId="04464F34" w:rsidR="00753B8E" w:rsidDel="00F42A59" w:rsidRDefault="00753B8E">
          <w:pPr>
            <w:pStyle w:val="TOC2"/>
            <w:tabs>
              <w:tab w:val="left" w:pos="720"/>
              <w:tab w:val="right" w:leader="dot" w:pos="9107"/>
            </w:tabs>
            <w:rPr>
              <w:del w:id="112"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13" w:author="Matthew Nelson" w:date="2024-09-24T11:26:00Z" w16du:dateUtc="2024-09-24T10:26:00Z">
            <w:r w:rsidRPr="00F42A59" w:rsidDel="00F42A59">
              <w:rPr>
                <w:rStyle w:val="Hyperlink"/>
                <w:bCs/>
                <w:iCs/>
                <w:noProof/>
              </w:rPr>
              <w:delText>3.3</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Statistical Data and Metadata</w:delText>
            </w:r>
            <w:r w:rsidDel="00F42A59">
              <w:rPr>
                <w:noProof/>
                <w:webHidden/>
              </w:rPr>
              <w:tab/>
              <w:delText>13</w:delText>
            </w:r>
          </w:del>
        </w:p>
        <w:p w14:paraId="6ACE2754" w14:textId="35AFC6A7" w:rsidR="00753B8E" w:rsidDel="00F42A59" w:rsidRDefault="00753B8E">
          <w:pPr>
            <w:pStyle w:val="TOC2"/>
            <w:tabs>
              <w:tab w:val="left" w:pos="720"/>
              <w:tab w:val="right" w:leader="dot" w:pos="9107"/>
            </w:tabs>
            <w:rPr>
              <w:del w:id="114"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15" w:author="Matthew Nelson" w:date="2024-09-24T11:26:00Z" w16du:dateUtc="2024-09-24T10:26:00Z">
            <w:r w:rsidRPr="00F42A59" w:rsidDel="00F42A59">
              <w:rPr>
                <w:rStyle w:val="Hyperlink"/>
                <w:bCs/>
                <w:iCs/>
                <w:noProof/>
              </w:rPr>
              <w:delText>3.4</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The SDMX View of Statistical Exchange</w:delText>
            </w:r>
            <w:r w:rsidDel="00F42A59">
              <w:rPr>
                <w:noProof/>
                <w:webHidden/>
              </w:rPr>
              <w:tab/>
              <w:delText>17</w:delText>
            </w:r>
          </w:del>
        </w:p>
        <w:p w14:paraId="01C7AC4B" w14:textId="75F62A39" w:rsidR="00753B8E" w:rsidDel="00F42A59" w:rsidRDefault="00753B8E">
          <w:pPr>
            <w:pStyle w:val="TOC2"/>
            <w:tabs>
              <w:tab w:val="left" w:pos="720"/>
              <w:tab w:val="right" w:leader="dot" w:pos="9107"/>
            </w:tabs>
            <w:rPr>
              <w:del w:id="116"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17" w:author="Matthew Nelson" w:date="2024-09-24T11:26:00Z" w16du:dateUtc="2024-09-24T10:26:00Z">
            <w:r w:rsidRPr="00F42A59" w:rsidDel="00F42A59">
              <w:rPr>
                <w:rStyle w:val="Hyperlink"/>
                <w:bCs/>
                <w:iCs/>
                <w:noProof/>
              </w:rPr>
              <w:delText>3.5</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SDMX Registry Services</w:delText>
            </w:r>
            <w:r w:rsidDel="00F42A59">
              <w:rPr>
                <w:noProof/>
                <w:webHidden/>
              </w:rPr>
              <w:tab/>
              <w:delText>22</w:delText>
            </w:r>
          </w:del>
        </w:p>
        <w:p w14:paraId="64296693" w14:textId="19984072" w:rsidR="00753B8E" w:rsidDel="00F42A59" w:rsidRDefault="00753B8E">
          <w:pPr>
            <w:pStyle w:val="TOC2"/>
            <w:tabs>
              <w:tab w:val="left" w:pos="720"/>
              <w:tab w:val="right" w:leader="dot" w:pos="9107"/>
            </w:tabs>
            <w:rPr>
              <w:del w:id="118"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19" w:author="Matthew Nelson" w:date="2024-09-24T11:26:00Z" w16du:dateUtc="2024-09-24T10:26:00Z">
            <w:r w:rsidRPr="00F42A59" w:rsidDel="00F42A59">
              <w:rPr>
                <w:rStyle w:val="Hyperlink"/>
                <w:bCs/>
                <w:iCs/>
                <w:noProof/>
              </w:rPr>
              <w:delText>3.6</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RESTful Web services</w:delText>
            </w:r>
            <w:r w:rsidDel="00F42A59">
              <w:rPr>
                <w:noProof/>
                <w:webHidden/>
              </w:rPr>
              <w:tab/>
              <w:delText>23</w:delText>
            </w:r>
          </w:del>
        </w:p>
        <w:p w14:paraId="2351117D" w14:textId="327EC9E9" w:rsidR="00753B8E" w:rsidDel="00F42A59" w:rsidRDefault="00753B8E">
          <w:pPr>
            <w:pStyle w:val="TOC1"/>
            <w:tabs>
              <w:tab w:val="left" w:pos="480"/>
              <w:tab w:val="right" w:leader="dot" w:pos="9107"/>
            </w:tabs>
            <w:rPr>
              <w:del w:id="120" w:author="Matthew Nelson" w:date="2024-09-24T11:26:00Z" w16du:dateUtc="2024-09-24T10:26:00Z"/>
              <w:rFonts w:asciiTheme="minorHAnsi" w:eastAsiaTheme="minorEastAsia" w:hAnsiTheme="minorHAnsi" w:cstheme="minorBidi"/>
              <w:b w:val="0"/>
              <w:noProof/>
              <w:color w:val="auto"/>
              <w:kern w:val="2"/>
              <w:sz w:val="24"/>
              <w:szCs w:val="24"/>
              <w14:ligatures w14:val="standardContextual"/>
            </w:rPr>
          </w:pPr>
          <w:del w:id="121" w:author="Matthew Nelson" w:date="2024-09-24T11:26:00Z" w16du:dateUtc="2024-09-24T10:26:00Z">
            <w:r w:rsidRPr="00F42A59" w:rsidDel="00F42A59">
              <w:rPr>
                <w:rStyle w:val="Hyperlink"/>
                <w:bCs/>
                <w:noProof/>
              </w:rPr>
              <w:delText>4</w:delText>
            </w:r>
            <w:r w:rsidDel="00F42A59">
              <w:rPr>
                <w:rFonts w:asciiTheme="minorHAnsi" w:eastAsiaTheme="minorEastAsia" w:hAnsiTheme="minorHAnsi" w:cstheme="minorBidi"/>
                <w:b w:val="0"/>
                <w:noProof/>
                <w:color w:val="auto"/>
                <w:kern w:val="2"/>
                <w:sz w:val="24"/>
                <w:szCs w:val="24"/>
                <w14:ligatures w14:val="standardContextual"/>
              </w:rPr>
              <w:tab/>
            </w:r>
            <w:r w:rsidRPr="00F42A59" w:rsidDel="00F42A59">
              <w:rPr>
                <w:rStyle w:val="Hyperlink"/>
                <w:noProof/>
              </w:rPr>
              <w:delText>The SDMX Information Model</w:delText>
            </w:r>
            <w:r w:rsidDel="00F42A59">
              <w:rPr>
                <w:noProof/>
                <w:webHidden/>
              </w:rPr>
              <w:tab/>
              <w:delText>23</w:delText>
            </w:r>
          </w:del>
        </w:p>
        <w:p w14:paraId="7818AB18" w14:textId="61CF7468" w:rsidR="00753B8E" w:rsidDel="00F42A59" w:rsidRDefault="00753B8E">
          <w:pPr>
            <w:pStyle w:val="TOC1"/>
            <w:tabs>
              <w:tab w:val="left" w:pos="480"/>
              <w:tab w:val="right" w:leader="dot" w:pos="9107"/>
            </w:tabs>
            <w:rPr>
              <w:del w:id="122" w:author="Matthew Nelson" w:date="2024-09-24T11:26:00Z" w16du:dateUtc="2024-09-24T10:26:00Z"/>
              <w:rFonts w:asciiTheme="minorHAnsi" w:eastAsiaTheme="minorEastAsia" w:hAnsiTheme="minorHAnsi" w:cstheme="minorBidi"/>
              <w:b w:val="0"/>
              <w:noProof/>
              <w:color w:val="auto"/>
              <w:kern w:val="2"/>
              <w:sz w:val="24"/>
              <w:szCs w:val="24"/>
              <w14:ligatures w14:val="standardContextual"/>
            </w:rPr>
          </w:pPr>
          <w:del w:id="123" w:author="Matthew Nelson" w:date="2024-09-24T11:26:00Z" w16du:dateUtc="2024-09-24T10:26:00Z">
            <w:r w:rsidRPr="00F42A59" w:rsidDel="00F42A59">
              <w:rPr>
                <w:rStyle w:val="Hyperlink"/>
                <w:bCs/>
                <w:noProof/>
              </w:rPr>
              <w:delText>5</w:delText>
            </w:r>
            <w:r w:rsidDel="00F42A59">
              <w:rPr>
                <w:rFonts w:asciiTheme="minorHAnsi" w:eastAsiaTheme="minorEastAsia" w:hAnsiTheme="minorHAnsi" w:cstheme="minorBidi"/>
                <w:b w:val="0"/>
                <w:noProof/>
                <w:color w:val="auto"/>
                <w:kern w:val="2"/>
                <w:sz w:val="24"/>
                <w:szCs w:val="24"/>
                <w14:ligatures w14:val="standardContextual"/>
              </w:rPr>
              <w:tab/>
            </w:r>
            <w:r w:rsidRPr="00F42A59" w:rsidDel="00F42A59">
              <w:rPr>
                <w:rStyle w:val="Hyperlink"/>
                <w:noProof/>
              </w:rPr>
              <w:delText>The SDMX Transmission Formats</w:delText>
            </w:r>
            <w:r w:rsidDel="00F42A59">
              <w:rPr>
                <w:noProof/>
                <w:webHidden/>
              </w:rPr>
              <w:tab/>
              <w:delText>24</w:delText>
            </w:r>
          </w:del>
        </w:p>
        <w:p w14:paraId="6568AAE2" w14:textId="65B9BD89" w:rsidR="00753B8E" w:rsidDel="00F42A59" w:rsidRDefault="00753B8E">
          <w:pPr>
            <w:pStyle w:val="TOC2"/>
            <w:tabs>
              <w:tab w:val="left" w:pos="720"/>
              <w:tab w:val="right" w:leader="dot" w:pos="9107"/>
            </w:tabs>
            <w:rPr>
              <w:del w:id="124"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25" w:author="Matthew Nelson" w:date="2024-09-24T11:26:00Z" w16du:dateUtc="2024-09-24T10:26:00Z">
            <w:r w:rsidRPr="00F42A59" w:rsidDel="00F42A59">
              <w:rPr>
                <w:rStyle w:val="Hyperlink"/>
                <w:bCs/>
                <w:iCs/>
                <w:noProof/>
              </w:rPr>
              <w:delText>5.1</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SDMX-ML</w:delText>
            </w:r>
            <w:r w:rsidDel="00F42A59">
              <w:rPr>
                <w:noProof/>
                <w:webHidden/>
              </w:rPr>
              <w:tab/>
              <w:delText>24</w:delText>
            </w:r>
          </w:del>
        </w:p>
        <w:p w14:paraId="7B7080FB" w14:textId="0434C3B6" w:rsidR="00753B8E" w:rsidDel="00F42A59" w:rsidRDefault="00753B8E">
          <w:pPr>
            <w:pStyle w:val="TOC2"/>
            <w:tabs>
              <w:tab w:val="left" w:pos="720"/>
              <w:tab w:val="right" w:leader="dot" w:pos="9107"/>
            </w:tabs>
            <w:rPr>
              <w:del w:id="126"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27" w:author="Matthew Nelson" w:date="2024-09-24T11:26:00Z" w16du:dateUtc="2024-09-24T10:26:00Z">
            <w:r w:rsidRPr="00F42A59" w:rsidDel="00F42A59">
              <w:rPr>
                <w:rStyle w:val="Hyperlink"/>
                <w:bCs/>
                <w:iCs/>
                <w:noProof/>
              </w:rPr>
              <w:delText>5.2</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SDMX-JSON</w:delText>
            </w:r>
            <w:r w:rsidDel="00F42A59">
              <w:rPr>
                <w:noProof/>
                <w:webHidden/>
              </w:rPr>
              <w:tab/>
              <w:delText>25</w:delText>
            </w:r>
          </w:del>
        </w:p>
        <w:p w14:paraId="26111811" w14:textId="52B52EE6" w:rsidR="00753B8E" w:rsidDel="00F42A59" w:rsidRDefault="00753B8E">
          <w:pPr>
            <w:pStyle w:val="TOC2"/>
            <w:tabs>
              <w:tab w:val="left" w:pos="720"/>
              <w:tab w:val="right" w:leader="dot" w:pos="9107"/>
            </w:tabs>
            <w:rPr>
              <w:del w:id="128"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29" w:author="Matthew Nelson" w:date="2024-09-24T11:26:00Z" w16du:dateUtc="2024-09-24T10:26:00Z">
            <w:r w:rsidRPr="00F42A59" w:rsidDel="00F42A59">
              <w:rPr>
                <w:rStyle w:val="Hyperlink"/>
                <w:bCs/>
                <w:iCs/>
                <w:noProof/>
              </w:rPr>
              <w:delText>5.3</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SDMX-CSV</w:delText>
            </w:r>
            <w:r w:rsidDel="00F42A59">
              <w:rPr>
                <w:noProof/>
                <w:webHidden/>
              </w:rPr>
              <w:tab/>
              <w:delText>26</w:delText>
            </w:r>
          </w:del>
        </w:p>
        <w:p w14:paraId="78D519D1" w14:textId="5BE597CA" w:rsidR="00753B8E" w:rsidDel="00F42A59" w:rsidRDefault="00753B8E">
          <w:pPr>
            <w:pStyle w:val="TOC2"/>
            <w:tabs>
              <w:tab w:val="left" w:pos="720"/>
              <w:tab w:val="right" w:leader="dot" w:pos="9107"/>
            </w:tabs>
            <w:rPr>
              <w:del w:id="130"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31" w:author="Matthew Nelson" w:date="2024-09-24T11:26:00Z" w16du:dateUtc="2024-09-24T10:26:00Z">
            <w:r w:rsidRPr="00F42A59" w:rsidDel="00F42A59">
              <w:rPr>
                <w:rStyle w:val="Hyperlink"/>
                <w:bCs/>
                <w:iCs/>
                <w:noProof/>
              </w:rPr>
              <w:delText>5.4</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Formats and Messages Deprecated in Version 3.0</w:delText>
            </w:r>
            <w:r w:rsidDel="00F42A59">
              <w:rPr>
                <w:noProof/>
                <w:webHidden/>
              </w:rPr>
              <w:tab/>
              <w:delText>26</w:delText>
            </w:r>
          </w:del>
        </w:p>
        <w:p w14:paraId="224C585F" w14:textId="1CC645B2" w:rsidR="00753B8E" w:rsidDel="00F42A59" w:rsidRDefault="00753B8E">
          <w:pPr>
            <w:pStyle w:val="TOC1"/>
            <w:tabs>
              <w:tab w:val="left" w:pos="480"/>
              <w:tab w:val="right" w:leader="dot" w:pos="9107"/>
            </w:tabs>
            <w:rPr>
              <w:del w:id="132" w:author="Matthew Nelson" w:date="2024-09-24T11:26:00Z" w16du:dateUtc="2024-09-24T10:26:00Z"/>
              <w:rFonts w:asciiTheme="minorHAnsi" w:eastAsiaTheme="minorEastAsia" w:hAnsiTheme="minorHAnsi" w:cstheme="minorBidi"/>
              <w:b w:val="0"/>
              <w:noProof/>
              <w:color w:val="auto"/>
              <w:kern w:val="2"/>
              <w:sz w:val="24"/>
              <w:szCs w:val="24"/>
              <w14:ligatures w14:val="standardContextual"/>
            </w:rPr>
          </w:pPr>
          <w:del w:id="133" w:author="Matthew Nelson" w:date="2024-09-24T11:26:00Z" w16du:dateUtc="2024-09-24T10:26:00Z">
            <w:r w:rsidRPr="00F42A59" w:rsidDel="00F42A59">
              <w:rPr>
                <w:rStyle w:val="Hyperlink"/>
                <w:bCs/>
                <w:noProof/>
              </w:rPr>
              <w:delText>6</w:delText>
            </w:r>
            <w:r w:rsidDel="00F42A59">
              <w:rPr>
                <w:rFonts w:asciiTheme="minorHAnsi" w:eastAsiaTheme="minorEastAsia" w:hAnsiTheme="minorHAnsi" w:cstheme="minorBidi"/>
                <w:b w:val="0"/>
                <w:noProof/>
                <w:color w:val="auto"/>
                <w:kern w:val="2"/>
                <w:sz w:val="24"/>
                <w:szCs w:val="24"/>
                <w14:ligatures w14:val="standardContextual"/>
              </w:rPr>
              <w:tab/>
            </w:r>
            <w:r w:rsidRPr="00F42A59" w:rsidDel="00F42A59">
              <w:rPr>
                <w:rStyle w:val="Hyperlink"/>
                <w:noProof/>
              </w:rPr>
              <w:delText>Dependencies on SDMX content-oriented guidelines</w:delText>
            </w:r>
            <w:r w:rsidDel="00F42A59">
              <w:rPr>
                <w:noProof/>
                <w:webHidden/>
              </w:rPr>
              <w:tab/>
              <w:delText>27</w:delText>
            </w:r>
          </w:del>
        </w:p>
        <w:p w14:paraId="65E6E823" w14:textId="505E0ADE" w:rsidR="00753B8E" w:rsidDel="00F42A59" w:rsidRDefault="00753B8E">
          <w:pPr>
            <w:pStyle w:val="TOC2"/>
            <w:tabs>
              <w:tab w:val="left" w:pos="720"/>
              <w:tab w:val="right" w:leader="dot" w:pos="9107"/>
            </w:tabs>
            <w:rPr>
              <w:del w:id="134"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35" w:author="Matthew Nelson" w:date="2024-09-24T11:26:00Z" w16du:dateUtc="2024-09-24T10:26:00Z">
            <w:r w:rsidRPr="00F42A59" w:rsidDel="00F42A59">
              <w:rPr>
                <w:rStyle w:val="Hyperlink"/>
                <w:bCs/>
                <w:iCs/>
                <w:noProof/>
              </w:rPr>
              <w:delText>6.1</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Cross-Domain Concepts</w:delText>
            </w:r>
            <w:r w:rsidDel="00F42A59">
              <w:rPr>
                <w:noProof/>
                <w:webHidden/>
              </w:rPr>
              <w:tab/>
              <w:delText>27</w:delText>
            </w:r>
          </w:del>
        </w:p>
        <w:p w14:paraId="66646652" w14:textId="2ACE36F3" w:rsidR="00753B8E" w:rsidDel="00F42A59" w:rsidRDefault="00753B8E">
          <w:pPr>
            <w:pStyle w:val="TOC2"/>
            <w:tabs>
              <w:tab w:val="left" w:pos="720"/>
              <w:tab w:val="right" w:leader="dot" w:pos="9107"/>
            </w:tabs>
            <w:rPr>
              <w:del w:id="136"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37" w:author="Matthew Nelson" w:date="2024-09-24T11:26:00Z" w16du:dateUtc="2024-09-24T10:26:00Z">
            <w:r w:rsidRPr="00F42A59" w:rsidDel="00F42A59">
              <w:rPr>
                <w:rStyle w:val="Hyperlink"/>
                <w:bCs/>
                <w:iCs/>
                <w:noProof/>
              </w:rPr>
              <w:delText>6.2</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Metadata Common Vocabulary</w:delText>
            </w:r>
            <w:r w:rsidDel="00F42A59">
              <w:rPr>
                <w:noProof/>
                <w:webHidden/>
              </w:rPr>
              <w:tab/>
              <w:delText>27</w:delText>
            </w:r>
          </w:del>
        </w:p>
        <w:p w14:paraId="34B64F4D" w14:textId="02A05F5D" w:rsidR="00753B8E" w:rsidDel="00F42A59" w:rsidRDefault="00753B8E">
          <w:pPr>
            <w:pStyle w:val="TOC2"/>
            <w:tabs>
              <w:tab w:val="left" w:pos="720"/>
              <w:tab w:val="right" w:leader="dot" w:pos="9107"/>
            </w:tabs>
            <w:rPr>
              <w:del w:id="138"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39" w:author="Matthew Nelson" w:date="2024-09-24T11:26:00Z" w16du:dateUtc="2024-09-24T10:26:00Z">
            <w:r w:rsidRPr="00F42A59" w:rsidDel="00F42A59">
              <w:rPr>
                <w:rStyle w:val="Hyperlink"/>
                <w:bCs/>
                <w:iCs/>
                <w:noProof/>
              </w:rPr>
              <w:delText>6.3</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Statistical Subject-Matter Domains</w:delText>
            </w:r>
            <w:r w:rsidDel="00F42A59">
              <w:rPr>
                <w:noProof/>
                <w:webHidden/>
              </w:rPr>
              <w:tab/>
              <w:delText>27</w:delText>
            </w:r>
          </w:del>
        </w:p>
        <w:p w14:paraId="510D0BF2" w14:textId="01D1F3AF" w:rsidR="00753B8E" w:rsidDel="00F42A59" w:rsidRDefault="00753B8E">
          <w:pPr>
            <w:pStyle w:val="TOC2"/>
            <w:tabs>
              <w:tab w:val="left" w:pos="720"/>
              <w:tab w:val="right" w:leader="dot" w:pos="9107"/>
            </w:tabs>
            <w:rPr>
              <w:del w:id="140" w:author="Matthew Nelson" w:date="2024-09-24T11:26:00Z" w16du:dateUtc="2024-09-24T10:26:00Z"/>
              <w:rFonts w:asciiTheme="minorHAnsi" w:eastAsiaTheme="minorEastAsia" w:hAnsiTheme="minorHAnsi" w:cstheme="minorBidi"/>
              <w:noProof/>
              <w:color w:val="auto"/>
              <w:kern w:val="2"/>
              <w:sz w:val="24"/>
              <w:szCs w:val="24"/>
              <w14:ligatures w14:val="standardContextual"/>
            </w:rPr>
          </w:pPr>
          <w:del w:id="141" w:author="Matthew Nelson" w:date="2024-09-24T11:26:00Z" w16du:dateUtc="2024-09-24T10:26:00Z">
            <w:r w:rsidRPr="00F42A59" w:rsidDel="00F42A59">
              <w:rPr>
                <w:rStyle w:val="Hyperlink"/>
                <w:bCs/>
                <w:iCs/>
                <w:noProof/>
              </w:rPr>
              <w:delText>6.4</w:delText>
            </w:r>
            <w:r w:rsidDel="00F42A59">
              <w:rPr>
                <w:rFonts w:asciiTheme="minorHAnsi" w:eastAsiaTheme="minorEastAsia" w:hAnsiTheme="minorHAnsi" w:cstheme="minorBidi"/>
                <w:noProof/>
                <w:color w:val="auto"/>
                <w:kern w:val="2"/>
                <w:sz w:val="24"/>
                <w:szCs w:val="24"/>
                <w14:ligatures w14:val="standardContextual"/>
              </w:rPr>
              <w:tab/>
            </w:r>
            <w:r w:rsidRPr="00F42A59" w:rsidDel="00F42A59">
              <w:rPr>
                <w:rStyle w:val="Hyperlink"/>
                <w:noProof/>
              </w:rPr>
              <w:delText>SDMX Concept Roles</w:delText>
            </w:r>
            <w:r w:rsidDel="00F42A59">
              <w:rPr>
                <w:noProof/>
                <w:webHidden/>
              </w:rPr>
              <w:tab/>
              <w:delText>28</w:delText>
            </w:r>
          </w:del>
        </w:p>
        <w:p w14:paraId="7C902DFC" w14:textId="1814A22A" w:rsidR="00753B8E" w:rsidDel="00F42A59" w:rsidRDefault="00753B8E">
          <w:pPr>
            <w:pStyle w:val="TOC1"/>
            <w:tabs>
              <w:tab w:val="left" w:pos="480"/>
              <w:tab w:val="right" w:leader="dot" w:pos="9107"/>
            </w:tabs>
            <w:rPr>
              <w:del w:id="142" w:author="Matthew Nelson" w:date="2024-09-24T11:26:00Z" w16du:dateUtc="2024-09-24T10:26:00Z"/>
              <w:rFonts w:asciiTheme="minorHAnsi" w:eastAsiaTheme="minorEastAsia" w:hAnsiTheme="minorHAnsi" w:cstheme="minorBidi"/>
              <w:b w:val="0"/>
              <w:noProof/>
              <w:color w:val="auto"/>
              <w:kern w:val="2"/>
              <w:sz w:val="24"/>
              <w:szCs w:val="24"/>
              <w14:ligatures w14:val="standardContextual"/>
            </w:rPr>
          </w:pPr>
          <w:del w:id="143" w:author="Matthew Nelson" w:date="2024-09-24T11:26:00Z" w16du:dateUtc="2024-09-24T10:26:00Z">
            <w:r w:rsidRPr="00F42A59" w:rsidDel="00F42A59">
              <w:rPr>
                <w:rStyle w:val="Hyperlink"/>
                <w:bCs/>
                <w:noProof/>
              </w:rPr>
              <w:delText>7</w:delText>
            </w:r>
            <w:r w:rsidDel="00F42A59">
              <w:rPr>
                <w:rFonts w:asciiTheme="minorHAnsi" w:eastAsiaTheme="minorEastAsia" w:hAnsiTheme="minorHAnsi" w:cstheme="minorBidi"/>
                <w:b w:val="0"/>
                <w:noProof/>
                <w:color w:val="auto"/>
                <w:kern w:val="2"/>
                <w:sz w:val="24"/>
                <w:szCs w:val="24"/>
                <w14:ligatures w14:val="standardContextual"/>
              </w:rPr>
              <w:tab/>
            </w:r>
            <w:r w:rsidRPr="00F42A59" w:rsidDel="00F42A59">
              <w:rPr>
                <w:rStyle w:val="Hyperlink"/>
                <w:noProof/>
              </w:rPr>
              <w:delText>Validation and Transformation Language</w:delText>
            </w:r>
            <w:r w:rsidDel="00F42A59">
              <w:rPr>
                <w:noProof/>
                <w:webHidden/>
              </w:rPr>
              <w:tab/>
              <w:delText>28</w:delText>
            </w:r>
          </w:del>
        </w:p>
        <w:p w14:paraId="035E3663" w14:textId="42410C0A" w:rsidR="00E22A81" w:rsidDel="00753B8E" w:rsidRDefault="00E22A81" w:rsidP="00A570C2">
          <w:pPr>
            <w:pStyle w:val="TOC1"/>
            <w:tabs>
              <w:tab w:val="left" w:pos="440"/>
              <w:tab w:val="right" w:leader="dot" w:pos="9107"/>
            </w:tabs>
            <w:spacing w:after="40"/>
            <w:ind w:left="28" w:hanging="11"/>
            <w:rPr>
              <w:del w:id="144" w:author="Matthew Nelson" w:date="2024-09-23T13:28:00Z" w16du:dateUtc="2024-09-23T12:28:00Z"/>
              <w:rFonts w:asciiTheme="minorHAnsi" w:eastAsiaTheme="minorEastAsia" w:hAnsiTheme="minorHAnsi" w:cstheme="minorBidi"/>
              <w:b w:val="0"/>
              <w:noProof/>
              <w:color w:val="auto"/>
              <w:sz w:val="22"/>
            </w:rPr>
          </w:pPr>
          <w:del w:id="145" w:author="Matthew Nelson" w:date="2024-09-23T13:28:00Z" w16du:dateUtc="2024-09-23T12:28:00Z">
            <w:r w:rsidRPr="00753B8E" w:rsidDel="00753B8E">
              <w:rPr>
                <w:noProof/>
                <w:rPrChange w:id="146" w:author="Matthew Nelson" w:date="2024-09-23T13:28:00Z" w16du:dateUtc="2024-09-23T12:28:00Z">
                  <w:rPr>
                    <w:rStyle w:val="Hyperlink"/>
                    <w:b w:val="0"/>
                    <w:bCs/>
                    <w:noProof/>
                  </w:rPr>
                </w:rPrChange>
              </w:rPr>
              <w:delText>1</w:delText>
            </w:r>
            <w:r w:rsidDel="00753B8E">
              <w:rPr>
                <w:rFonts w:asciiTheme="minorHAnsi" w:eastAsiaTheme="minorEastAsia" w:hAnsiTheme="minorHAnsi" w:cstheme="minorBidi"/>
                <w:b w:val="0"/>
                <w:noProof/>
                <w:color w:val="auto"/>
                <w:sz w:val="22"/>
              </w:rPr>
              <w:tab/>
            </w:r>
            <w:r w:rsidRPr="00753B8E" w:rsidDel="00753B8E">
              <w:rPr>
                <w:noProof/>
                <w:rPrChange w:id="147" w:author="Matthew Nelson" w:date="2024-09-23T13:28:00Z" w16du:dateUtc="2024-09-23T12:28:00Z">
                  <w:rPr>
                    <w:rStyle w:val="Hyperlink"/>
                    <w:b w:val="0"/>
                    <w:noProof/>
                  </w:rPr>
                </w:rPrChange>
              </w:rPr>
              <w:delText>Introduction</w:delText>
            </w:r>
            <w:r w:rsidDel="00753B8E">
              <w:rPr>
                <w:noProof/>
                <w:webHidden/>
              </w:rPr>
              <w:tab/>
            </w:r>
            <w:r w:rsidR="004163DA" w:rsidDel="00753B8E">
              <w:rPr>
                <w:noProof/>
                <w:webHidden/>
              </w:rPr>
              <w:delText>4</w:delText>
            </w:r>
          </w:del>
        </w:p>
        <w:p w14:paraId="50591EE6" w14:textId="20124213" w:rsidR="00E22A81" w:rsidDel="00753B8E" w:rsidRDefault="00E22A81" w:rsidP="00A570C2">
          <w:pPr>
            <w:pStyle w:val="TOC1"/>
            <w:tabs>
              <w:tab w:val="left" w:pos="440"/>
              <w:tab w:val="right" w:leader="dot" w:pos="9107"/>
            </w:tabs>
            <w:spacing w:after="40"/>
            <w:ind w:left="28" w:hanging="11"/>
            <w:rPr>
              <w:del w:id="148" w:author="Matthew Nelson" w:date="2024-09-23T13:28:00Z" w16du:dateUtc="2024-09-23T12:28:00Z"/>
              <w:rFonts w:asciiTheme="minorHAnsi" w:eastAsiaTheme="minorEastAsia" w:hAnsiTheme="minorHAnsi" w:cstheme="minorBidi"/>
              <w:b w:val="0"/>
              <w:noProof/>
              <w:color w:val="auto"/>
              <w:sz w:val="22"/>
            </w:rPr>
          </w:pPr>
          <w:del w:id="149" w:author="Matthew Nelson" w:date="2024-09-23T13:28:00Z" w16du:dateUtc="2024-09-23T12:28:00Z">
            <w:r w:rsidRPr="00753B8E" w:rsidDel="00753B8E">
              <w:rPr>
                <w:noProof/>
                <w:rPrChange w:id="150" w:author="Matthew Nelson" w:date="2024-09-23T13:28:00Z" w16du:dateUtc="2024-09-23T12:28:00Z">
                  <w:rPr>
                    <w:rStyle w:val="Hyperlink"/>
                    <w:b w:val="0"/>
                    <w:bCs/>
                    <w:noProof/>
                  </w:rPr>
                </w:rPrChange>
              </w:rPr>
              <w:delText>2</w:delText>
            </w:r>
            <w:r w:rsidDel="00753B8E">
              <w:rPr>
                <w:rFonts w:asciiTheme="minorHAnsi" w:eastAsiaTheme="minorEastAsia" w:hAnsiTheme="minorHAnsi" w:cstheme="minorBidi"/>
                <w:b w:val="0"/>
                <w:noProof/>
                <w:color w:val="auto"/>
                <w:sz w:val="22"/>
              </w:rPr>
              <w:tab/>
            </w:r>
            <w:r w:rsidRPr="00753B8E" w:rsidDel="00753B8E">
              <w:rPr>
                <w:noProof/>
                <w:rPrChange w:id="151" w:author="Matthew Nelson" w:date="2024-09-23T13:28:00Z" w16du:dateUtc="2024-09-23T12:28:00Z">
                  <w:rPr>
                    <w:rStyle w:val="Hyperlink"/>
                    <w:b w:val="0"/>
                    <w:noProof/>
                  </w:rPr>
                </w:rPrChange>
              </w:rPr>
              <w:delText>Change History</w:delText>
            </w:r>
            <w:r w:rsidDel="00753B8E">
              <w:rPr>
                <w:noProof/>
                <w:webHidden/>
              </w:rPr>
              <w:tab/>
            </w:r>
            <w:r w:rsidR="004163DA" w:rsidDel="00753B8E">
              <w:rPr>
                <w:noProof/>
                <w:webHidden/>
              </w:rPr>
              <w:delText>5</w:delText>
            </w:r>
          </w:del>
        </w:p>
        <w:p w14:paraId="06033A78" w14:textId="6CAA8AA5" w:rsidR="00E22A81" w:rsidDel="00753B8E" w:rsidRDefault="00E22A81" w:rsidP="00A570C2">
          <w:pPr>
            <w:pStyle w:val="TOC2"/>
            <w:tabs>
              <w:tab w:val="left" w:pos="660"/>
              <w:tab w:val="right" w:leader="dot" w:pos="9107"/>
            </w:tabs>
            <w:spacing w:after="40"/>
            <w:ind w:left="28" w:hanging="11"/>
            <w:rPr>
              <w:del w:id="152" w:author="Matthew Nelson" w:date="2024-09-23T13:28:00Z" w16du:dateUtc="2024-09-23T12:28:00Z"/>
              <w:rFonts w:asciiTheme="minorHAnsi" w:eastAsiaTheme="minorEastAsia" w:hAnsiTheme="minorHAnsi" w:cstheme="minorBidi"/>
              <w:noProof/>
              <w:color w:val="auto"/>
              <w:sz w:val="22"/>
            </w:rPr>
          </w:pPr>
          <w:del w:id="153" w:author="Matthew Nelson" w:date="2024-09-23T13:28:00Z" w16du:dateUtc="2024-09-23T12:28:00Z">
            <w:r w:rsidRPr="00753B8E" w:rsidDel="00753B8E">
              <w:rPr>
                <w:noProof/>
                <w:rPrChange w:id="154" w:author="Matthew Nelson" w:date="2024-09-23T13:28:00Z" w16du:dateUtc="2024-09-23T12:28:00Z">
                  <w:rPr>
                    <w:rStyle w:val="Hyperlink"/>
                    <w:bCs/>
                    <w:iCs/>
                    <w:noProof/>
                  </w:rPr>
                </w:rPrChange>
              </w:rPr>
              <w:delText>2.1</w:delText>
            </w:r>
            <w:r w:rsidDel="00753B8E">
              <w:rPr>
                <w:rFonts w:asciiTheme="minorHAnsi" w:eastAsiaTheme="minorEastAsia" w:hAnsiTheme="minorHAnsi" w:cstheme="minorBidi"/>
                <w:noProof/>
                <w:color w:val="auto"/>
                <w:sz w:val="22"/>
              </w:rPr>
              <w:tab/>
            </w:r>
            <w:r w:rsidRPr="00753B8E" w:rsidDel="00753B8E">
              <w:rPr>
                <w:noProof/>
                <w:rPrChange w:id="155" w:author="Matthew Nelson" w:date="2024-09-23T13:28:00Z" w16du:dateUtc="2024-09-23T12:28:00Z">
                  <w:rPr>
                    <w:rStyle w:val="Hyperlink"/>
                    <w:noProof/>
                  </w:rPr>
                </w:rPrChange>
              </w:rPr>
              <w:delText>Major Changes from 1.0 to 2.0</w:delText>
            </w:r>
            <w:r w:rsidDel="00753B8E">
              <w:rPr>
                <w:noProof/>
                <w:webHidden/>
              </w:rPr>
              <w:tab/>
            </w:r>
            <w:r w:rsidR="004163DA" w:rsidDel="00753B8E">
              <w:rPr>
                <w:noProof/>
                <w:webHidden/>
              </w:rPr>
              <w:delText>5</w:delText>
            </w:r>
          </w:del>
        </w:p>
        <w:p w14:paraId="44E6CA10" w14:textId="5714922A" w:rsidR="00E22A81" w:rsidDel="00753B8E" w:rsidRDefault="00E22A81" w:rsidP="00A570C2">
          <w:pPr>
            <w:pStyle w:val="TOC2"/>
            <w:tabs>
              <w:tab w:val="left" w:pos="660"/>
              <w:tab w:val="right" w:leader="dot" w:pos="9107"/>
            </w:tabs>
            <w:spacing w:after="40"/>
            <w:ind w:left="28" w:hanging="11"/>
            <w:rPr>
              <w:del w:id="156" w:author="Matthew Nelson" w:date="2024-09-23T13:28:00Z" w16du:dateUtc="2024-09-23T12:28:00Z"/>
              <w:rFonts w:asciiTheme="minorHAnsi" w:eastAsiaTheme="minorEastAsia" w:hAnsiTheme="minorHAnsi" w:cstheme="minorBidi"/>
              <w:noProof/>
              <w:color w:val="auto"/>
              <w:sz w:val="22"/>
            </w:rPr>
          </w:pPr>
          <w:del w:id="157" w:author="Matthew Nelson" w:date="2024-09-23T13:28:00Z" w16du:dateUtc="2024-09-23T12:28:00Z">
            <w:r w:rsidRPr="00753B8E" w:rsidDel="00753B8E">
              <w:rPr>
                <w:noProof/>
                <w:rPrChange w:id="158" w:author="Matthew Nelson" w:date="2024-09-23T13:28:00Z" w16du:dateUtc="2024-09-23T12:28:00Z">
                  <w:rPr>
                    <w:rStyle w:val="Hyperlink"/>
                    <w:bCs/>
                    <w:iCs/>
                    <w:noProof/>
                  </w:rPr>
                </w:rPrChange>
              </w:rPr>
              <w:delText>2.2</w:delText>
            </w:r>
            <w:r w:rsidDel="00753B8E">
              <w:rPr>
                <w:rFonts w:asciiTheme="minorHAnsi" w:eastAsiaTheme="minorEastAsia" w:hAnsiTheme="minorHAnsi" w:cstheme="minorBidi"/>
                <w:noProof/>
                <w:color w:val="auto"/>
                <w:sz w:val="22"/>
              </w:rPr>
              <w:tab/>
            </w:r>
            <w:r w:rsidRPr="00753B8E" w:rsidDel="00753B8E">
              <w:rPr>
                <w:noProof/>
                <w:rPrChange w:id="159" w:author="Matthew Nelson" w:date="2024-09-23T13:28:00Z" w16du:dateUtc="2024-09-23T12:28:00Z">
                  <w:rPr>
                    <w:rStyle w:val="Hyperlink"/>
                    <w:noProof/>
                  </w:rPr>
                </w:rPrChange>
              </w:rPr>
              <w:delText>Major Changes from 2.0 to 2.1</w:delText>
            </w:r>
            <w:r w:rsidDel="00753B8E">
              <w:rPr>
                <w:noProof/>
                <w:webHidden/>
              </w:rPr>
              <w:tab/>
            </w:r>
            <w:r w:rsidR="004163DA" w:rsidDel="00753B8E">
              <w:rPr>
                <w:noProof/>
                <w:webHidden/>
              </w:rPr>
              <w:delText>6</w:delText>
            </w:r>
          </w:del>
        </w:p>
        <w:p w14:paraId="64E291B1" w14:textId="23052227" w:rsidR="00E22A81" w:rsidDel="00753B8E" w:rsidRDefault="00E22A81" w:rsidP="00A570C2">
          <w:pPr>
            <w:pStyle w:val="TOC2"/>
            <w:tabs>
              <w:tab w:val="left" w:pos="660"/>
              <w:tab w:val="right" w:leader="dot" w:pos="9107"/>
            </w:tabs>
            <w:spacing w:after="40"/>
            <w:ind w:left="28" w:hanging="11"/>
            <w:rPr>
              <w:del w:id="160" w:author="Matthew Nelson" w:date="2024-09-23T13:28:00Z" w16du:dateUtc="2024-09-23T12:28:00Z"/>
              <w:rFonts w:asciiTheme="minorHAnsi" w:eastAsiaTheme="minorEastAsia" w:hAnsiTheme="minorHAnsi" w:cstheme="minorBidi"/>
              <w:noProof/>
              <w:color w:val="auto"/>
              <w:sz w:val="22"/>
            </w:rPr>
          </w:pPr>
          <w:del w:id="161" w:author="Matthew Nelson" w:date="2024-09-23T13:28:00Z" w16du:dateUtc="2024-09-23T12:28:00Z">
            <w:r w:rsidRPr="00753B8E" w:rsidDel="00753B8E">
              <w:rPr>
                <w:noProof/>
                <w:rPrChange w:id="162" w:author="Matthew Nelson" w:date="2024-09-23T13:28:00Z" w16du:dateUtc="2024-09-23T12:28:00Z">
                  <w:rPr>
                    <w:rStyle w:val="Hyperlink"/>
                    <w:bCs/>
                    <w:iCs/>
                    <w:noProof/>
                  </w:rPr>
                </w:rPrChange>
              </w:rPr>
              <w:delText>2.3</w:delText>
            </w:r>
            <w:r w:rsidDel="00753B8E">
              <w:rPr>
                <w:rFonts w:asciiTheme="minorHAnsi" w:eastAsiaTheme="minorEastAsia" w:hAnsiTheme="minorHAnsi" w:cstheme="minorBidi"/>
                <w:noProof/>
                <w:color w:val="auto"/>
                <w:sz w:val="22"/>
              </w:rPr>
              <w:tab/>
            </w:r>
            <w:r w:rsidRPr="00753B8E" w:rsidDel="00753B8E">
              <w:rPr>
                <w:noProof/>
                <w:rPrChange w:id="163" w:author="Matthew Nelson" w:date="2024-09-23T13:28:00Z" w16du:dateUtc="2024-09-23T12:28:00Z">
                  <w:rPr>
                    <w:rStyle w:val="Hyperlink"/>
                    <w:noProof/>
                  </w:rPr>
                </w:rPrChange>
              </w:rPr>
              <w:delText>Major Changes from 2.1 to 3.0</w:delText>
            </w:r>
            <w:r w:rsidDel="00753B8E">
              <w:rPr>
                <w:noProof/>
                <w:webHidden/>
              </w:rPr>
              <w:tab/>
            </w:r>
            <w:r w:rsidR="004163DA" w:rsidDel="00753B8E">
              <w:rPr>
                <w:noProof/>
                <w:webHidden/>
              </w:rPr>
              <w:delText>7</w:delText>
            </w:r>
          </w:del>
        </w:p>
        <w:p w14:paraId="62FC10E2" w14:textId="5C6C3342" w:rsidR="00E22A81" w:rsidDel="00753B8E" w:rsidRDefault="00E22A81" w:rsidP="00A570C2">
          <w:pPr>
            <w:pStyle w:val="TOC1"/>
            <w:tabs>
              <w:tab w:val="left" w:pos="440"/>
              <w:tab w:val="right" w:leader="dot" w:pos="9107"/>
            </w:tabs>
            <w:spacing w:after="40"/>
            <w:ind w:left="28" w:hanging="11"/>
            <w:rPr>
              <w:del w:id="164" w:author="Matthew Nelson" w:date="2024-09-23T13:28:00Z" w16du:dateUtc="2024-09-23T12:28:00Z"/>
              <w:rFonts w:asciiTheme="minorHAnsi" w:eastAsiaTheme="minorEastAsia" w:hAnsiTheme="minorHAnsi" w:cstheme="minorBidi"/>
              <w:b w:val="0"/>
              <w:noProof/>
              <w:color w:val="auto"/>
              <w:sz w:val="22"/>
            </w:rPr>
          </w:pPr>
          <w:del w:id="165" w:author="Matthew Nelson" w:date="2024-09-23T13:28:00Z" w16du:dateUtc="2024-09-23T12:28:00Z">
            <w:r w:rsidRPr="00753B8E" w:rsidDel="00753B8E">
              <w:rPr>
                <w:noProof/>
                <w:rPrChange w:id="166" w:author="Matthew Nelson" w:date="2024-09-23T13:28:00Z" w16du:dateUtc="2024-09-23T12:28:00Z">
                  <w:rPr>
                    <w:rStyle w:val="Hyperlink"/>
                    <w:b w:val="0"/>
                    <w:bCs/>
                    <w:noProof/>
                  </w:rPr>
                </w:rPrChange>
              </w:rPr>
              <w:delText>3</w:delText>
            </w:r>
            <w:r w:rsidDel="00753B8E">
              <w:rPr>
                <w:rFonts w:asciiTheme="minorHAnsi" w:eastAsiaTheme="minorEastAsia" w:hAnsiTheme="minorHAnsi" w:cstheme="minorBidi"/>
                <w:b w:val="0"/>
                <w:noProof/>
                <w:color w:val="auto"/>
                <w:sz w:val="22"/>
              </w:rPr>
              <w:tab/>
            </w:r>
            <w:r w:rsidRPr="00753B8E" w:rsidDel="00753B8E">
              <w:rPr>
                <w:noProof/>
                <w:rPrChange w:id="167" w:author="Matthew Nelson" w:date="2024-09-23T13:28:00Z" w16du:dateUtc="2024-09-23T12:28:00Z">
                  <w:rPr>
                    <w:rStyle w:val="Hyperlink"/>
                    <w:b w:val="0"/>
                    <w:noProof/>
                  </w:rPr>
                </w:rPrChange>
              </w:rPr>
              <w:delText>Processes and Business Scope</w:delText>
            </w:r>
            <w:r w:rsidDel="00753B8E">
              <w:rPr>
                <w:noProof/>
                <w:webHidden/>
              </w:rPr>
              <w:tab/>
            </w:r>
            <w:r w:rsidR="004163DA" w:rsidDel="00753B8E">
              <w:rPr>
                <w:noProof/>
                <w:webHidden/>
              </w:rPr>
              <w:delText>9</w:delText>
            </w:r>
          </w:del>
        </w:p>
        <w:p w14:paraId="7B20A948" w14:textId="49D6E341" w:rsidR="00E22A81" w:rsidDel="00753B8E" w:rsidRDefault="00E22A81" w:rsidP="00A570C2">
          <w:pPr>
            <w:pStyle w:val="TOC2"/>
            <w:tabs>
              <w:tab w:val="left" w:pos="660"/>
              <w:tab w:val="right" w:leader="dot" w:pos="9107"/>
            </w:tabs>
            <w:spacing w:after="40"/>
            <w:ind w:left="28" w:hanging="11"/>
            <w:rPr>
              <w:del w:id="168" w:author="Matthew Nelson" w:date="2024-09-23T13:28:00Z" w16du:dateUtc="2024-09-23T12:28:00Z"/>
              <w:rFonts w:asciiTheme="minorHAnsi" w:eastAsiaTheme="minorEastAsia" w:hAnsiTheme="minorHAnsi" w:cstheme="minorBidi"/>
              <w:noProof/>
              <w:color w:val="auto"/>
              <w:sz w:val="22"/>
            </w:rPr>
          </w:pPr>
          <w:del w:id="169" w:author="Matthew Nelson" w:date="2024-09-23T13:28:00Z" w16du:dateUtc="2024-09-23T12:28:00Z">
            <w:r w:rsidRPr="00753B8E" w:rsidDel="00753B8E">
              <w:rPr>
                <w:noProof/>
                <w:rPrChange w:id="170" w:author="Matthew Nelson" w:date="2024-09-23T13:28:00Z" w16du:dateUtc="2024-09-23T12:28:00Z">
                  <w:rPr>
                    <w:rStyle w:val="Hyperlink"/>
                    <w:bCs/>
                    <w:iCs/>
                    <w:noProof/>
                  </w:rPr>
                </w:rPrChange>
              </w:rPr>
              <w:delText>3.1</w:delText>
            </w:r>
            <w:r w:rsidDel="00753B8E">
              <w:rPr>
                <w:rFonts w:asciiTheme="minorHAnsi" w:eastAsiaTheme="minorEastAsia" w:hAnsiTheme="minorHAnsi" w:cstheme="minorBidi"/>
                <w:noProof/>
                <w:color w:val="auto"/>
                <w:sz w:val="22"/>
              </w:rPr>
              <w:tab/>
            </w:r>
            <w:r w:rsidRPr="00753B8E" w:rsidDel="00753B8E">
              <w:rPr>
                <w:noProof/>
                <w:rPrChange w:id="171" w:author="Matthew Nelson" w:date="2024-09-23T13:28:00Z" w16du:dateUtc="2024-09-23T12:28:00Z">
                  <w:rPr>
                    <w:rStyle w:val="Hyperlink"/>
                    <w:noProof/>
                  </w:rPr>
                </w:rPrChange>
              </w:rPr>
              <w:delText>Process Patterns</w:delText>
            </w:r>
            <w:r w:rsidDel="00753B8E">
              <w:rPr>
                <w:noProof/>
                <w:webHidden/>
              </w:rPr>
              <w:tab/>
            </w:r>
            <w:r w:rsidR="004163DA" w:rsidDel="00753B8E">
              <w:rPr>
                <w:noProof/>
                <w:webHidden/>
              </w:rPr>
              <w:delText>9</w:delText>
            </w:r>
          </w:del>
        </w:p>
        <w:p w14:paraId="2F0B20AD" w14:textId="32058B0B" w:rsidR="00E22A81" w:rsidDel="00753B8E" w:rsidRDefault="00E22A81" w:rsidP="00A570C2">
          <w:pPr>
            <w:pStyle w:val="TOC2"/>
            <w:tabs>
              <w:tab w:val="left" w:pos="660"/>
              <w:tab w:val="right" w:leader="dot" w:pos="9107"/>
            </w:tabs>
            <w:spacing w:after="40"/>
            <w:ind w:left="28" w:hanging="11"/>
            <w:rPr>
              <w:del w:id="172" w:author="Matthew Nelson" w:date="2024-09-23T13:28:00Z" w16du:dateUtc="2024-09-23T12:28:00Z"/>
              <w:rFonts w:asciiTheme="minorHAnsi" w:eastAsiaTheme="minorEastAsia" w:hAnsiTheme="minorHAnsi" w:cstheme="minorBidi"/>
              <w:noProof/>
              <w:color w:val="auto"/>
              <w:sz w:val="22"/>
            </w:rPr>
          </w:pPr>
          <w:del w:id="173" w:author="Matthew Nelson" w:date="2024-09-23T13:28:00Z" w16du:dateUtc="2024-09-23T12:28:00Z">
            <w:r w:rsidRPr="00753B8E" w:rsidDel="00753B8E">
              <w:rPr>
                <w:noProof/>
                <w:rPrChange w:id="174" w:author="Matthew Nelson" w:date="2024-09-23T13:28:00Z" w16du:dateUtc="2024-09-23T12:28:00Z">
                  <w:rPr>
                    <w:rStyle w:val="Hyperlink"/>
                    <w:bCs/>
                    <w:iCs/>
                    <w:noProof/>
                  </w:rPr>
                </w:rPrChange>
              </w:rPr>
              <w:delText>3.2</w:delText>
            </w:r>
            <w:r w:rsidDel="00753B8E">
              <w:rPr>
                <w:rFonts w:asciiTheme="minorHAnsi" w:eastAsiaTheme="minorEastAsia" w:hAnsiTheme="minorHAnsi" w:cstheme="minorBidi"/>
                <w:noProof/>
                <w:color w:val="auto"/>
                <w:sz w:val="22"/>
              </w:rPr>
              <w:tab/>
            </w:r>
            <w:r w:rsidRPr="00753B8E" w:rsidDel="00753B8E">
              <w:rPr>
                <w:noProof/>
                <w:rPrChange w:id="175" w:author="Matthew Nelson" w:date="2024-09-23T13:28:00Z" w16du:dateUtc="2024-09-23T12:28:00Z">
                  <w:rPr>
                    <w:rStyle w:val="Hyperlink"/>
                    <w:noProof/>
                  </w:rPr>
                </w:rPrChange>
              </w:rPr>
              <w:delText>SDMX and Process Automation</w:delText>
            </w:r>
            <w:r w:rsidDel="00753B8E">
              <w:rPr>
                <w:noProof/>
                <w:webHidden/>
              </w:rPr>
              <w:tab/>
            </w:r>
            <w:r w:rsidR="004163DA" w:rsidDel="00753B8E">
              <w:rPr>
                <w:noProof/>
                <w:webHidden/>
              </w:rPr>
              <w:delText>10</w:delText>
            </w:r>
          </w:del>
        </w:p>
        <w:p w14:paraId="58F14784" w14:textId="6C9BF4A3" w:rsidR="00E22A81" w:rsidDel="00753B8E" w:rsidRDefault="00E22A81" w:rsidP="00A570C2">
          <w:pPr>
            <w:pStyle w:val="TOC2"/>
            <w:tabs>
              <w:tab w:val="left" w:pos="660"/>
              <w:tab w:val="right" w:leader="dot" w:pos="9107"/>
            </w:tabs>
            <w:spacing w:after="40"/>
            <w:ind w:left="28" w:hanging="11"/>
            <w:rPr>
              <w:del w:id="176" w:author="Matthew Nelson" w:date="2024-09-23T13:28:00Z" w16du:dateUtc="2024-09-23T12:28:00Z"/>
              <w:rFonts w:asciiTheme="minorHAnsi" w:eastAsiaTheme="minorEastAsia" w:hAnsiTheme="minorHAnsi" w:cstheme="minorBidi"/>
              <w:noProof/>
              <w:color w:val="auto"/>
              <w:sz w:val="22"/>
            </w:rPr>
          </w:pPr>
          <w:del w:id="177" w:author="Matthew Nelson" w:date="2024-09-23T13:28:00Z" w16du:dateUtc="2024-09-23T12:28:00Z">
            <w:r w:rsidRPr="00753B8E" w:rsidDel="00753B8E">
              <w:rPr>
                <w:noProof/>
                <w:rPrChange w:id="178" w:author="Matthew Nelson" w:date="2024-09-23T13:28:00Z" w16du:dateUtc="2024-09-23T12:28:00Z">
                  <w:rPr>
                    <w:rStyle w:val="Hyperlink"/>
                    <w:bCs/>
                    <w:iCs/>
                    <w:noProof/>
                  </w:rPr>
                </w:rPrChange>
              </w:rPr>
              <w:delText>3.3</w:delText>
            </w:r>
            <w:r w:rsidDel="00753B8E">
              <w:rPr>
                <w:rFonts w:asciiTheme="minorHAnsi" w:eastAsiaTheme="minorEastAsia" w:hAnsiTheme="minorHAnsi" w:cstheme="minorBidi"/>
                <w:noProof/>
                <w:color w:val="auto"/>
                <w:sz w:val="22"/>
              </w:rPr>
              <w:tab/>
            </w:r>
            <w:r w:rsidRPr="00753B8E" w:rsidDel="00753B8E">
              <w:rPr>
                <w:noProof/>
                <w:rPrChange w:id="179" w:author="Matthew Nelson" w:date="2024-09-23T13:28:00Z" w16du:dateUtc="2024-09-23T12:28:00Z">
                  <w:rPr>
                    <w:rStyle w:val="Hyperlink"/>
                    <w:noProof/>
                  </w:rPr>
                </w:rPrChange>
              </w:rPr>
              <w:delText>Statistical Data and Metadata</w:delText>
            </w:r>
            <w:r w:rsidDel="00753B8E">
              <w:rPr>
                <w:noProof/>
                <w:webHidden/>
              </w:rPr>
              <w:tab/>
            </w:r>
            <w:r w:rsidR="004163DA" w:rsidDel="00753B8E">
              <w:rPr>
                <w:noProof/>
                <w:webHidden/>
              </w:rPr>
              <w:delText>11</w:delText>
            </w:r>
          </w:del>
        </w:p>
        <w:p w14:paraId="3B517569" w14:textId="76F1B132" w:rsidR="00E22A81" w:rsidDel="00753B8E" w:rsidRDefault="00E22A81" w:rsidP="00A570C2">
          <w:pPr>
            <w:pStyle w:val="TOC2"/>
            <w:tabs>
              <w:tab w:val="left" w:pos="660"/>
              <w:tab w:val="right" w:leader="dot" w:pos="9107"/>
            </w:tabs>
            <w:spacing w:after="40"/>
            <w:ind w:left="28" w:hanging="11"/>
            <w:rPr>
              <w:del w:id="180" w:author="Matthew Nelson" w:date="2024-09-23T13:28:00Z" w16du:dateUtc="2024-09-23T12:28:00Z"/>
              <w:rFonts w:asciiTheme="minorHAnsi" w:eastAsiaTheme="minorEastAsia" w:hAnsiTheme="minorHAnsi" w:cstheme="minorBidi"/>
              <w:noProof/>
              <w:color w:val="auto"/>
              <w:sz w:val="22"/>
            </w:rPr>
          </w:pPr>
          <w:del w:id="181" w:author="Matthew Nelson" w:date="2024-09-23T13:28:00Z" w16du:dateUtc="2024-09-23T12:28:00Z">
            <w:r w:rsidRPr="00753B8E" w:rsidDel="00753B8E">
              <w:rPr>
                <w:noProof/>
                <w:rPrChange w:id="182" w:author="Matthew Nelson" w:date="2024-09-23T13:28:00Z" w16du:dateUtc="2024-09-23T12:28:00Z">
                  <w:rPr>
                    <w:rStyle w:val="Hyperlink"/>
                    <w:bCs/>
                    <w:iCs/>
                    <w:noProof/>
                  </w:rPr>
                </w:rPrChange>
              </w:rPr>
              <w:delText>3.4</w:delText>
            </w:r>
            <w:r w:rsidDel="00753B8E">
              <w:rPr>
                <w:rFonts w:asciiTheme="minorHAnsi" w:eastAsiaTheme="minorEastAsia" w:hAnsiTheme="minorHAnsi" w:cstheme="minorBidi"/>
                <w:noProof/>
                <w:color w:val="auto"/>
                <w:sz w:val="22"/>
              </w:rPr>
              <w:tab/>
            </w:r>
            <w:r w:rsidRPr="00753B8E" w:rsidDel="00753B8E">
              <w:rPr>
                <w:noProof/>
                <w:rPrChange w:id="183" w:author="Matthew Nelson" w:date="2024-09-23T13:28:00Z" w16du:dateUtc="2024-09-23T12:28:00Z">
                  <w:rPr>
                    <w:rStyle w:val="Hyperlink"/>
                    <w:noProof/>
                  </w:rPr>
                </w:rPrChange>
              </w:rPr>
              <w:delText>The SDMX View of Statistical Exchange</w:delText>
            </w:r>
            <w:r w:rsidDel="00753B8E">
              <w:rPr>
                <w:noProof/>
                <w:webHidden/>
              </w:rPr>
              <w:tab/>
            </w:r>
            <w:r w:rsidR="004163DA" w:rsidDel="00753B8E">
              <w:rPr>
                <w:noProof/>
                <w:webHidden/>
              </w:rPr>
              <w:delText>14</w:delText>
            </w:r>
          </w:del>
        </w:p>
        <w:p w14:paraId="3F120A8C" w14:textId="5F3A6E1C" w:rsidR="00E22A81" w:rsidDel="00753B8E" w:rsidRDefault="00E22A81" w:rsidP="00A570C2">
          <w:pPr>
            <w:pStyle w:val="TOC2"/>
            <w:tabs>
              <w:tab w:val="left" w:pos="660"/>
              <w:tab w:val="right" w:leader="dot" w:pos="9107"/>
            </w:tabs>
            <w:spacing w:after="40"/>
            <w:ind w:left="28" w:hanging="11"/>
            <w:rPr>
              <w:del w:id="184" w:author="Matthew Nelson" w:date="2024-09-23T13:28:00Z" w16du:dateUtc="2024-09-23T12:28:00Z"/>
              <w:rFonts w:asciiTheme="minorHAnsi" w:eastAsiaTheme="minorEastAsia" w:hAnsiTheme="minorHAnsi" w:cstheme="minorBidi"/>
              <w:noProof/>
              <w:color w:val="auto"/>
              <w:sz w:val="22"/>
            </w:rPr>
          </w:pPr>
          <w:del w:id="185" w:author="Matthew Nelson" w:date="2024-09-23T13:28:00Z" w16du:dateUtc="2024-09-23T12:28:00Z">
            <w:r w:rsidRPr="00753B8E" w:rsidDel="00753B8E">
              <w:rPr>
                <w:noProof/>
                <w:rPrChange w:id="186" w:author="Matthew Nelson" w:date="2024-09-23T13:28:00Z" w16du:dateUtc="2024-09-23T12:28:00Z">
                  <w:rPr>
                    <w:rStyle w:val="Hyperlink"/>
                    <w:bCs/>
                    <w:iCs/>
                    <w:noProof/>
                  </w:rPr>
                </w:rPrChange>
              </w:rPr>
              <w:delText>3.5</w:delText>
            </w:r>
            <w:r w:rsidDel="00753B8E">
              <w:rPr>
                <w:rFonts w:asciiTheme="minorHAnsi" w:eastAsiaTheme="minorEastAsia" w:hAnsiTheme="minorHAnsi" w:cstheme="minorBidi"/>
                <w:noProof/>
                <w:color w:val="auto"/>
                <w:sz w:val="22"/>
              </w:rPr>
              <w:tab/>
            </w:r>
            <w:r w:rsidRPr="00753B8E" w:rsidDel="00753B8E">
              <w:rPr>
                <w:noProof/>
                <w:rPrChange w:id="187" w:author="Matthew Nelson" w:date="2024-09-23T13:28:00Z" w16du:dateUtc="2024-09-23T12:28:00Z">
                  <w:rPr>
                    <w:rStyle w:val="Hyperlink"/>
                    <w:noProof/>
                  </w:rPr>
                </w:rPrChange>
              </w:rPr>
              <w:delText>SDMX Registry Services</w:delText>
            </w:r>
            <w:r w:rsidDel="00753B8E">
              <w:rPr>
                <w:noProof/>
                <w:webHidden/>
              </w:rPr>
              <w:tab/>
            </w:r>
            <w:r w:rsidR="004163DA" w:rsidDel="00753B8E">
              <w:rPr>
                <w:noProof/>
                <w:webHidden/>
              </w:rPr>
              <w:delText>18</w:delText>
            </w:r>
          </w:del>
        </w:p>
        <w:p w14:paraId="322B68B0" w14:textId="21E200B2" w:rsidR="00E22A81" w:rsidDel="00753B8E" w:rsidRDefault="00E22A81" w:rsidP="00A570C2">
          <w:pPr>
            <w:pStyle w:val="TOC2"/>
            <w:tabs>
              <w:tab w:val="left" w:pos="660"/>
              <w:tab w:val="right" w:leader="dot" w:pos="9107"/>
            </w:tabs>
            <w:spacing w:after="40"/>
            <w:ind w:left="28" w:hanging="11"/>
            <w:rPr>
              <w:del w:id="188" w:author="Matthew Nelson" w:date="2024-09-23T13:28:00Z" w16du:dateUtc="2024-09-23T12:28:00Z"/>
              <w:rFonts w:asciiTheme="minorHAnsi" w:eastAsiaTheme="minorEastAsia" w:hAnsiTheme="minorHAnsi" w:cstheme="minorBidi"/>
              <w:noProof/>
              <w:color w:val="auto"/>
              <w:sz w:val="22"/>
            </w:rPr>
          </w:pPr>
          <w:del w:id="189" w:author="Matthew Nelson" w:date="2024-09-23T13:28:00Z" w16du:dateUtc="2024-09-23T12:28:00Z">
            <w:r w:rsidRPr="00753B8E" w:rsidDel="00753B8E">
              <w:rPr>
                <w:noProof/>
                <w:rPrChange w:id="190" w:author="Matthew Nelson" w:date="2024-09-23T13:28:00Z" w16du:dateUtc="2024-09-23T12:28:00Z">
                  <w:rPr>
                    <w:rStyle w:val="Hyperlink"/>
                    <w:bCs/>
                    <w:iCs/>
                    <w:noProof/>
                  </w:rPr>
                </w:rPrChange>
              </w:rPr>
              <w:delText>3.6</w:delText>
            </w:r>
            <w:r w:rsidDel="00753B8E">
              <w:rPr>
                <w:rFonts w:asciiTheme="minorHAnsi" w:eastAsiaTheme="minorEastAsia" w:hAnsiTheme="minorHAnsi" w:cstheme="minorBidi"/>
                <w:noProof/>
                <w:color w:val="auto"/>
                <w:sz w:val="22"/>
              </w:rPr>
              <w:tab/>
            </w:r>
            <w:r w:rsidRPr="00753B8E" w:rsidDel="00753B8E">
              <w:rPr>
                <w:noProof/>
                <w:rPrChange w:id="191" w:author="Matthew Nelson" w:date="2024-09-23T13:28:00Z" w16du:dateUtc="2024-09-23T12:28:00Z">
                  <w:rPr>
                    <w:rStyle w:val="Hyperlink"/>
                    <w:noProof/>
                  </w:rPr>
                </w:rPrChange>
              </w:rPr>
              <w:delText>RESTful Web services</w:delText>
            </w:r>
            <w:r w:rsidDel="00753B8E">
              <w:rPr>
                <w:noProof/>
                <w:webHidden/>
              </w:rPr>
              <w:tab/>
            </w:r>
            <w:r w:rsidR="004163DA" w:rsidDel="00753B8E">
              <w:rPr>
                <w:noProof/>
                <w:webHidden/>
              </w:rPr>
              <w:delText>19</w:delText>
            </w:r>
          </w:del>
        </w:p>
        <w:p w14:paraId="465BFAE2" w14:textId="54BCC38B" w:rsidR="00E22A81" w:rsidDel="00753B8E" w:rsidRDefault="00E22A81" w:rsidP="00A570C2">
          <w:pPr>
            <w:pStyle w:val="TOC1"/>
            <w:tabs>
              <w:tab w:val="left" w:pos="440"/>
              <w:tab w:val="right" w:leader="dot" w:pos="9107"/>
            </w:tabs>
            <w:spacing w:after="40"/>
            <w:ind w:left="28" w:hanging="11"/>
            <w:rPr>
              <w:del w:id="192" w:author="Matthew Nelson" w:date="2024-09-23T13:28:00Z" w16du:dateUtc="2024-09-23T12:28:00Z"/>
              <w:rFonts w:asciiTheme="minorHAnsi" w:eastAsiaTheme="minorEastAsia" w:hAnsiTheme="minorHAnsi" w:cstheme="minorBidi"/>
              <w:b w:val="0"/>
              <w:noProof/>
              <w:color w:val="auto"/>
              <w:sz w:val="22"/>
            </w:rPr>
          </w:pPr>
          <w:del w:id="193" w:author="Matthew Nelson" w:date="2024-09-23T13:28:00Z" w16du:dateUtc="2024-09-23T12:28:00Z">
            <w:r w:rsidRPr="00753B8E" w:rsidDel="00753B8E">
              <w:rPr>
                <w:noProof/>
                <w:rPrChange w:id="194" w:author="Matthew Nelson" w:date="2024-09-23T13:28:00Z" w16du:dateUtc="2024-09-23T12:28:00Z">
                  <w:rPr>
                    <w:rStyle w:val="Hyperlink"/>
                    <w:b w:val="0"/>
                    <w:bCs/>
                    <w:noProof/>
                  </w:rPr>
                </w:rPrChange>
              </w:rPr>
              <w:delText>4</w:delText>
            </w:r>
            <w:r w:rsidDel="00753B8E">
              <w:rPr>
                <w:rFonts w:asciiTheme="minorHAnsi" w:eastAsiaTheme="minorEastAsia" w:hAnsiTheme="minorHAnsi" w:cstheme="minorBidi"/>
                <w:b w:val="0"/>
                <w:noProof/>
                <w:color w:val="auto"/>
                <w:sz w:val="22"/>
              </w:rPr>
              <w:tab/>
            </w:r>
            <w:r w:rsidRPr="00753B8E" w:rsidDel="00753B8E">
              <w:rPr>
                <w:noProof/>
                <w:rPrChange w:id="195" w:author="Matthew Nelson" w:date="2024-09-23T13:28:00Z" w16du:dateUtc="2024-09-23T12:28:00Z">
                  <w:rPr>
                    <w:rStyle w:val="Hyperlink"/>
                    <w:b w:val="0"/>
                    <w:noProof/>
                  </w:rPr>
                </w:rPrChange>
              </w:rPr>
              <w:delText>The SDMX Information Model</w:delText>
            </w:r>
            <w:r w:rsidDel="00753B8E">
              <w:rPr>
                <w:noProof/>
                <w:webHidden/>
              </w:rPr>
              <w:tab/>
            </w:r>
            <w:r w:rsidR="004163DA" w:rsidDel="00753B8E">
              <w:rPr>
                <w:noProof/>
                <w:webHidden/>
              </w:rPr>
              <w:delText>19</w:delText>
            </w:r>
          </w:del>
        </w:p>
        <w:p w14:paraId="51B48CDD" w14:textId="409648E1" w:rsidR="00E22A81" w:rsidDel="00753B8E" w:rsidRDefault="00E22A81" w:rsidP="00A570C2">
          <w:pPr>
            <w:pStyle w:val="TOC1"/>
            <w:tabs>
              <w:tab w:val="left" w:pos="440"/>
              <w:tab w:val="right" w:leader="dot" w:pos="9107"/>
            </w:tabs>
            <w:spacing w:after="40"/>
            <w:ind w:left="28" w:hanging="11"/>
            <w:rPr>
              <w:del w:id="196" w:author="Matthew Nelson" w:date="2024-09-23T13:28:00Z" w16du:dateUtc="2024-09-23T12:28:00Z"/>
              <w:rFonts w:asciiTheme="minorHAnsi" w:eastAsiaTheme="minorEastAsia" w:hAnsiTheme="minorHAnsi" w:cstheme="minorBidi"/>
              <w:b w:val="0"/>
              <w:noProof/>
              <w:color w:val="auto"/>
              <w:sz w:val="22"/>
            </w:rPr>
          </w:pPr>
          <w:del w:id="197" w:author="Matthew Nelson" w:date="2024-09-23T13:28:00Z" w16du:dateUtc="2024-09-23T12:28:00Z">
            <w:r w:rsidRPr="00753B8E" w:rsidDel="00753B8E">
              <w:rPr>
                <w:noProof/>
                <w:rPrChange w:id="198" w:author="Matthew Nelson" w:date="2024-09-23T13:28:00Z" w16du:dateUtc="2024-09-23T12:28:00Z">
                  <w:rPr>
                    <w:rStyle w:val="Hyperlink"/>
                    <w:b w:val="0"/>
                    <w:bCs/>
                    <w:noProof/>
                  </w:rPr>
                </w:rPrChange>
              </w:rPr>
              <w:delText>5</w:delText>
            </w:r>
            <w:r w:rsidDel="00753B8E">
              <w:rPr>
                <w:rFonts w:asciiTheme="minorHAnsi" w:eastAsiaTheme="minorEastAsia" w:hAnsiTheme="minorHAnsi" w:cstheme="minorBidi"/>
                <w:b w:val="0"/>
                <w:noProof/>
                <w:color w:val="auto"/>
                <w:sz w:val="22"/>
              </w:rPr>
              <w:tab/>
            </w:r>
            <w:r w:rsidRPr="00753B8E" w:rsidDel="00753B8E">
              <w:rPr>
                <w:noProof/>
                <w:rPrChange w:id="199" w:author="Matthew Nelson" w:date="2024-09-23T13:28:00Z" w16du:dateUtc="2024-09-23T12:28:00Z">
                  <w:rPr>
                    <w:rStyle w:val="Hyperlink"/>
                    <w:b w:val="0"/>
                    <w:noProof/>
                  </w:rPr>
                </w:rPrChange>
              </w:rPr>
              <w:delText>The SDMX Transmission Formats</w:delText>
            </w:r>
            <w:r w:rsidDel="00753B8E">
              <w:rPr>
                <w:noProof/>
                <w:webHidden/>
              </w:rPr>
              <w:tab/>
            </w:r>
            <w:r w:rsidR="004163DA" w:rsidDel="00753B8E">
              <w:rPr>
                <w:noProof/>
                <w:webHidden/>
              </w:rPr>
              <w:delText>20</w:delText>
            </w:r>
          </w:del>
        </w:p>
        <w:p w14:paraId="168CCF2F" w14:textId="70236BF7" w:rsidR="00E22A81" w:rsidDel="00753B8E" w:rsidRDefault="00E22A81" w:rsidP="00A570C2">
          <w:pPr>
            <w:pStyle w:val="TOC2"/>
            <w:tabs>
              <w:tab w:val="left" w:pos="660"/>
              <w:tab w:val="right" w:leader="dot" w:pos="9107"/>
            </w:tabs>
            <w:spacing w:after="40"/>
            <w:ind w:left="28" w:hanging="11"/>
            <w:rPr>
              <w:del w:id="200" w:author="Matthew Nelson" w:date="2024-09-23T13:28:00Z" w16du:dateUtc="2024-09-23T12:28:00Z"/>
              <w:rFonts w:asciiTheme="minorHAnsi" w:eastAsiaTheme="minorEastAsia" w:hAnsiTheme="minorHAnsi" w:cstheme="minorBidi"/>
              <w:noProof/>
              <w:color w:val="auto"/>
              <w:sz w:val="22"/>
            </w:rPr>
          </w:pPr>
          <w:del w:id="201" w:author="Matthew Nelson" w:date="2024-09-23T13:28:00Z" w16du:dateUtc="2024-09-23T12:28:00Z">
            <w:r w:rsidRPr="00753B8E" w:rsidDel="00753B8E">
              <w:rPr>
                <w:noProof/>
                <w:rPrChange w:id="202" w:author="Matthew Nelson" w:date="2024-09-23T13:28:00Z" w16du:dateUtc="2024-09-23T12:28:00Z">
                  <w:rPr>
                    <w:rStyle w:val="Hyperlink"/>
                    <w:bCs/>
                    <w:iCs/>
                    <w:noProof/>
                  </w:rPr>
                </w:rPrChange>
              </w:rPr>
              <w:delText>5.1</w:delText>
            </w:r>
            <w:r w:rsidDel="00753B8E">
              <w:rPr>
                <w:rFonts w:asciiTheme="minorHAnsi" w:eastAsiaTheme="minorEastAsia" w:hAnsiTheme="minorHAnsi" w:cstheme="minorBidi"/>
                <w:noProof/>
                <w:color w:val="auto"/>
                <w:sz w:val="22"/>
              </w:rPr>
              <w:tab/>
            </w:r>
            <w:r w:rsidRPr="00753B8E" w:rsidDel="00753B8E">
              <w:rPr>
                <w:noProof/>
                <w:rPrChange w:id="203" w:author="Matthew Nelson" w:date="2024-09-23T13:28:00Z" w16du:dateUtc="2024-09-23T12:28:00Z">
                  <w:rPr>
                    <w:rStyle w:val="Hyperlink"/>
                    <w:noProof/>
                  </w:rPr>
                </w:rPrChange>
              </w:rPr>
              <w:delText>SDMX-ML</w:delText>
            </w:r>
            <w:r w:rsidDel="00753B8E">
              <w:rPr>
                <w:noProof/>
                <w:webHidden/>
              </w:rPr>
              <w:tab/>
            </w:r>
            <w:r w:rsidR="004163DA" w:rsidDel="00753B8E">
              <w:rPr>
                <w:noProof/>
                <w:webHidden/>
              </w:rPr>
              <w:delText>20</w:delText>
            </w:r>
          </w:del>
        </w:p>
        <w:p w14:paraId="32F4E9D5" w14:textId="153C0174" w:rsidR="00E22A81" w:rsidDel="00753B8E" w:rsidRDefault="00E22A81" w:rsidP="00A570C2">
          <w:pPr>
            <w:pStyle w:val="TOC2"/>
            <w:tabs>
              <w:tab w:val="left" w:pos="660"/>
              <w:tab w:val="right" w:leader="dot" w:pos="9107"/>
            </w:tabs>
            <w:spacing w:after="40"/>
            <w:ind w:left="28" w:hanging="11"/>
            <w:rPr>
              <w:del w:id="204" w:author="Matthew Nelson" w:date="2024-09-23T13:28:00Z" w16du:dateUtc="2024-09-23T12:28:00Z"/>
              <w:rFonts w:asciiTheme="minorHAnsi" w:eastAsiaTheme="minorEastAsia" w:hAnsiTheme="minorHAnsi" w:cstheme="minorBidi"/>
              <w:noProof/>
              <w:color w:val="auto"/>
              <w:sz w:val="22"/>
            </w:rPr>
          </w:pPr>
          <w:del w:id="205" w:author="Matthew Nelson" w:date="2024-09-23T13:28:00Z" w16du:dateUtc="2024-09-23T12:28:00Z">
            <w:r w:rsidRPr="00753B8E" w:rsidDel="00753B8E">
              <w:rPr>
                <w:noProof/>
                <w:rPrChange w:id="206" w:author="Matthew Nelson" w:date="2024-09-23T13:28:00Z" w16du:dateUtc="2024-09-23T12:28:00Z">
                  <w:rPr>
                    <w:rStyle w:val="Hyperlink"/>
                    <w:bCs/>
                    <w:iCs/>
                    <w:noProof/>
                  </w:rPr>
                </w:rPrChange>
              </w:rPr>
              <w:delText>5.2</w:delText>
            </w:r>
            <w:r w:rsidDel="00753B8E">
              <w:rPr>
                <w:rFonts w:asciiTheme="minorHAnsi" w:eastAsiaTheme="minorEastAsia" w:hAnsiTheme="minorHAnsi" w:cstheme="minorBidi"/>
                <w:noProof/>
                <w:color w:val="auto"/>
                <w:sz w:val="22"/>
              </w:rPr>
              <w:tab/>
            </w:r>
            <w:r w:rsidRPr="00753B8E" w:rsidDel="00753B8E">
              <w:rPr>
                <w:noProof/>
                <w:rPrChange w:id="207" w:author="Matthew Nelson" w:date="2024-09-23T13:28:00Z" w16du:dateUtc="2024-09-23T12:28:00Z">
                  <w:rPr>
                    <w:rStyle w:val="Hyperlink"/>
                    <w:noProof/>
                  </w:rPr>
                </w:rPrChange>
              </w:rPr>
              <w:delText>SDMX-JSON</w:delText>
            </w:r>
            <w:r w:rsidDel="00753B8E">
              <w:rPr>
                <w:noProof/>
                <w:webHidden/>
              </w:rPr>
              <w:tab/>
            </w:r>
            <w:r w:rsidR="004163DA" w:rsidDel="00753B8E">
              <w:rPr>
                <w:noProof/>
                <w:webHidden/>
              </w:rPr>
              <w:delText>21</w:delText>
            </w:r>
          </w:del>
        </w:p>
        <w:p w14:paraId="78BB6D36" w14:textId="74D04BC8" w:rsidR="00E22A81" w:rsidDel="00753B8E" w:rsidRDefault="00E22A81" w:rsidP="00A570C2">
          <w:pPr>
            <w:pStyle w:val="TOC2"/>
            <w:tabs>
              <w:tab w:val="left" w:pos="660"/>
              <w:tab w:val="right" w:leader="dot" w:pos="9107"/>
            </w:tabs>
            <w:spacing w:after="40"/>
            <w:ind w:left="28" w:hanging="11"/>
            <w:rPr>
              <w:del w:id="208" w:author="Matthew Nelson" w:date="2024-09-23T13:28:00Z" w16du:dateUtc="2024-09-23T12:28:00Z"/>
              <w:rFonts w:asciiTheme="minorHAnsi" w:eastAsiaTheme="minorEastAsia" w:hAnsiTheme="minorHAnsi" w:cstheme="minorBidi"/>
              <w:noProof/>
              <w:color w:val="auto"/>
              <w:sz w:val="22"/>
            </w:rPr>
          </w:pPr>
          <w:del w:id="209" w:author="Matthew Nelson" w:date="2024-09-23T13:28:00Z" w16du:dateUtc="2024-09-23T12:28:00Z">
            <w:r w:rsidRPr="00753B8E" w:rsidDel="00753B8E">
              <w:rPr>
                <w:noProof/>
                <w:rPrChange w:id="210" w:author="Matthew Nelson" w:date="2024-09-23T13:28:00Z" w16du:dateUtc="2024-09-23T12:28:00Z">
                  <w:rPr>
                    <w:rStyle w:val="Hyperlink"/>
                    <w:bCs/>
                    <w:iCs/>
                    <w:noProof/>
                  </w:rPr>
                </w:rPrChange>
              </w:rPr>
              <w:delText>5.3</w:delText>
            </w:r>
            <w:r w:rsidDel="00753B8E">
              <w:rPr>
                <w:rFonts w:asciiTheme="minorHAnsi" w:eastAsiaTheme="minorEastAsia" w:hAnsiTheme="minorHAnsi" w:cstheme="minorBidi"/>
                <w:noProof/>
                <w:color w:val="auto"/>
                <w:sz w:val="22"/>
              </w:rPr>
              <w:tab/>
            </w:r>
            <w:r w:rsidRPr="00753B8E" w:rsidDel="00753B8E">
              <w:rPr>
                <w:noProof/>
                <w:rPrChange w:id="211" w:author="Matthew Nelson" w:date="2024-09-23T13:28:00Z" w16du:dateUtc="2024-09-23T12:28:00Z">
                  <w:rPr>
                    <w:rStyle w:val="Hyperlink"/>
                    <w:noProof/>
                  </w:rPr>
                </w:rPrChange>
              </w:rPr>
              <w:delText>SDMX-CSV</w:delText>
            </w:r>
            <w:r w:rsidDel="00753B8E">
              <w:rPr>
                <w:noProof/>
                <w:webHidden/>
              </w:rPr>
              <w:tab/>
            </w:r>
            <w:r w:rsidR="004163DA" w:rsidDel="00753B8E">
              <w:rPr>
                <w:noProof/>
                <w:webHidden/>
              </w:rPr>
              <w:delText>22</w:delText>
            </w:r>
          </w:del>
        </w:p>
        <w:p w14:paraId="4959B2D8" w14:textId="1A5B35BF" w:rsidR="00E22A81" w:rsidDel="00753B8E" w:rsidRDefault="00E22A81" w:rsidP="00A570C2">
          <w:pPr>
            <w:pStyle w:val="TOC2"/>
            <w:tabs>
              <w:tab w:val="left" w:pos="660"/>
              <w:tab w:val="right" w:leader="dot" w:pos="9107"/>
            </w:tabs>
            <w:spacing w:after="40"/>
            <w:ind w:left="28" w:hanging="11"/>
            <w:rPr>
              <w:del w:id="212" w:author="Matthew Nelson" w:date="2024-09-23T13:28:00Z" w16du:dateUtc="2024-09-23T12:28:00Z"/>
              <w:rFonts w:asciiTheme="minorHAnsi" w:eastAsiaTheme="minorEastAsia" w:hAnsiTheme="minorHAnsi" w:cstheme="minorBidi"/>
              <w:noProof/>
              <w:color w:val="auto"/>
              <w:sz w:val="22"/>
            </w:rPr>
          </w:pPr>
          <w:del w:id="213" w:author="Matthew Nelson" w:date="2024-09-23T13:28:00Z" w16du:dateUtc="2024-09-23T12:28:00Z">
            <w:r w:rsidRPr="00753B8E" w:rsidDel="00753B8E">
              <w:rPr>
                <w:noProof/>
                <w:rPrChange w:id="214" w:author="Matthew Nelson" w:date="2024-09-23T13:28:00Z" w16du:dateUtc="2024-09-23T12:28:00Z">
                  <w:rPr>
                    <w:rStyle w:val="Hyperlink"/>
                    <w:bCs/>
                    <w:iCs/>
                    <w:noProof/>
                  </w:rPr>
                </w:rPrChange>
              </w:rPr>
              <w:delText>5.4</w:delText>
            </w:r>
            <w:r w:rsidDel="00753B8E">
              <w:rPr>
                <w:rFonts w:asciiTheme="minorHAnsi" w:eastAsiaTheme="minorEastAsia" w:hAnsiTheme="minorHAnsi" w:cstheme="minorBidi"/>
                <w:noProof/>
                <w:color w:val="auto"/>
                <w:sz w:val="22"/>
              </w:rPr>
              <w:tab/>
            </w:r>
            <w:r w:rsidRPr="00753B8E" w:rsidDel="00753B8E">
              <w:rPr>
                <w:noProof/>
                <w:rPrChange w:id="215" w:author="Matthew Nelson" w:date="2024-09-23T13:28:00Z" w16du:dateUtc="2024-09-23T12:28:00Z">
                  <w:rPr>
                    <w:rStyle w:val="Hyperlink"/>
                    <w:noProof/>
                  </w:rPr>
                </w:rPrChange>
              </w:rPr>
              <w:delText>Formats and Messages Deprecated in Version 3.0</w:delText>
            </w:r>
            <w:r w:rsidDel="00753B8E">
              <w:rPr>
                <w:noProof/>
                <w:webHidden/>
              </w:rPr>
              <w:tab/>
            </w:r>
            <w:r w:rsidR="004163DA" w:rsidDel="00753B8E">
              <w:rPr>
                <w:noProof/>
                <w:webHidden/>
              </w:rPr>
              <w:delText>22</w:delText>
            </w:r>
          </w:del>
        </w:p>
        <w:p w14:paraId="112ED69F" w14:textId="5F778EBF" w:rsidR="00E22A81" w:rsidDel="00753B8E" w:rsidRDefault="00E22A81" w:rsidP="00A570C2">
          <w:pPr>
            <w:pStyle w:val="TOC1"/>
            <w:tabs>
              <w:tab w:val="left" w:pos="440"/>
              <w:tab w:val="right" w:leader="dot" w:pos="9107"/>
            </w:tabs>
            <w:spacing w:after="40"/>
            <w:ind w:left="28" w:hanging="11"/>
            <w:rPr>
              <w:del w:id="216" w:author="Matthew Nelson" w:date="2024-09-23T13:28:00Z" w16du:dateUtc="2024-09-23T12:28:00Z"/>
              <w:rFonts w:asciiTheme="minorHAnsi" w:eastAsiaTheme="minorEastAsia" w:hAnsiTheme="minorHAnsi" w:cstheme="minorBidi"/>
              <w:b w:val="0"/>
              <w:noProof/>
              <w:color w:val="auto"/>
              <w:sz w:val="22"/>
            </w:rPr>
          </w:pPr>
          <w:del w:id="217" w:author="Matthew Nelson" w:date="2024-09-23T13:28:00Z" w16du:dateUtc="2024-09-23T12:28:00Z">
            <w:r w:rsidRPr="00753B8E" w:rsidDel="00753B8E">
              <w:rPr>
                <w:noProof/>
                <w:rPrChange w:id="218" w:author="Matthew Nelson" w:date="2024-09-23T13:28:00Z" w16du:dateUtc="2024-09-23T12:28:00Z">
                  <w:rPr>
                    <w:rStyle w:val="Hyperlink"/>
                    <w:b w:val="0"/>
                    <w:bCs/>
                    <w:noProof/>
                  </w:rPr>
                </w:rPrChange>
              </w:rPr>
              <w:delText>6</w:delText>
            </w:r>
            <w:r w:rsidDel="00753B8E">
              <w:rPr>
                <w:rFonts w:asciiTheme="minorHAnsi" w:eastAsiaTheme="minorEastAsia" w:hAnsiTheme="minorHAnsi" w:cstheme="minorBidi"/>
                <w:b w:val="0"/>
                <w:noProof/>
                <w:color w:val="auto"/>
                <w:sz w:val="22"/>
              </w:rPr>
              <w:tab/>
            </w:r>
            <w:r w:rsidRPr="00753B8E" w:rsidDel="00753B8E">
              <w:rPr>
                <w:noProof/>
                <w:rPrChange w:id="219" w:author="Matthew Nelson" w:date="2024-09-23T13:28:00Z" w16du:dateUtc="2024-09-23T12:28:00Z">
                  <w:rPr>
                    <w:rStyle w:val="Hyperlink"/>
                    <w:b w:val="0"/>
                    <w:noProof/>
                  </w:rPr>
                </w:rPrChange>
              </w:rPr>
              <w:delText>Dependencies on SDMX content-oriented guidelines</w:delText>
            </w:r>
            <w:r w:rsidDel="00753B8E">
              <w:rPr>
                <w:noProof/>
                <w:webHidden/>
              </w:rPr>
              <w:tab/>
            </w:r>
            <w:r w:rsidR="004163DA" w:rsidDel="00753B8E">
              <w:rPr>
                <w:noProof/>
                <w:webHidden/>
              </w:rPr>
              <w:delText>23</w:delText>
            </w:r>
          </w:del>
        </w:p>
        <w:p w14:paraId="4CEC568C" w14:textId="2C4FB69B" w:rsidR="00E22A81" w:rsidDel="00753B8E" w:rsidRDefault="00E22A81" w:rsidP="00A570C2">
          <w:pPr>
            <w:pStyle w:val="TOC2"/>
            <w:tabs>
              <w:tab w:val="left" w:pos="660"/>
              <w:tab w:val="right" w:leader="dot" w:pos="9107"/>
            </w:tabs>
            <w:spacing w:after="40"/>
            <w:ind w:left="28" w:hanging="11"/>
            <w:rPr>
              <w:del w:id="220" w:author="Matthew Nelson" w:date="2024-09-23T13:28:00Z" w16du:dateUtc="2024-09-23T12:28:00Z"/>
              <w:rFonts w:asciiTheme="minorHAnsi" w:eastAsiaTheme="minorEastAsia" w:hAnsiTheme="minorHAnsi" w:cstheme="minorBidi"/>
              <w:noProof/>
              <w:color w:val="auto"/>
              <w:sz w:val="22"/>
            </w:rPr>
          </w:pPr>
          <w:del w:id="221" w:author="Matthew Nelson" w:date="2024-09-23T13:28:00Z" w16du:dateUtc="2024-09-23T12:28:00Z">
            <w:r w:rsidRPr="00753B8E" w:rsidDel="00753B8E">
              <w:rPr>
                <w:noProof/>
                <w:rPrChange w:id="222" w:author="Matthew Nelson" w:date="2024-09-23T13:28:00Z" w16du:dateUtc="2024-09-23T12:28:00Z">
                  <w:rPr>
                    <w:rStyle w:val="Hyperlink"/>
                    <w:bCs/>
                    <w:iCs/>
                    <w:noProof/>
                  </w:rPr>
                </w:rPrChange>
              </w:rPr>
              <w:delText>6.1</w:delText>
            </w:r>
            <w:r w:rsidDel="00753B8E">
              <w:rPr>
                <w:rFonts w:asciiTheme="minorHAnsi" w:eastAsiaTheme="minorEastAsia" w:hAnsiTheme="minorHAnsi" w:cstheme="minorBidi"/>
                <w:noProof/>
                <w:color w:val="auto"/>
                <w:sz w:val="22"/>
              </w:rPr>
              <w:tab/>
            </w:r>
            <w:r w:rsidRPr="00753B8E" w:rsidDel="00753B8E">
              <w:rPr>
                <w:noProof/>
                <w:rPrChange w:id="223" w:author="Matthew Nelson" w:date="2024-09-23T13:28:00Z" w16du:dateUtc="2024-09-23T12:28:00Z">
                  <w:rPr>
                    <w:rStyle w:val="Hyperlink"/>
                    <w:noProof/>
                  </w:rPr>
                </w:rPrChange>
              </w:rPr>
              <w:delText>Cross-Domain Concepts</w:delText>
            </w:r>
            <w:r w:rsidDel="00753B8E">
              <w:rPr>
                <w:noProof/>
                <w:webHidden/>
              </w:rPr>
              <w:tab/>
            </w:r>
            <w:r w:rsidR="004163DA" w:rsidDel="00753B8E">
              <w:rPr>
                <w:noProof/>
                <w:webHidden/>
              </w:rPr>
              <w:delText>23</w:delText>
            </w:r>
          </w:del>
        </w:p>
        <w:p w14:paraId="21C108F6" w14:textId="46BA31BD" w:rsidR="00E22A81" w:rsidDel="00753B8E" w:rsidRDefault="00E22A81" w:rsidP="00A570C2">
          <w:pPr>
            <w:pStyle w:val="TOC2"/>
            <w:tabs>
              <w:tab w:val="left" w:pos="660"/>
              <w:tab w:val="right" w:leader="dot" w:pos="9107"/>
            </w:tabs>
            <w:spacing w:after="40"/>
            <w:ind w:left="28" w:hanging="11"/>
            <w:rPr>
              <w:del w:id="224" w:author="Matthew Nelson" w:date="2024-09-23T13:28:00Z" w16du:dateUtc="2024-09-23T12:28:00Z"/>
              <w:rFonts w:asciiTheme="minorHAnsi" w:eastAsiaTheme="minorEastAsia" w:hAnsiTheme="minorHAnsi" w:cstheme="minorBidi"/>
              <w:noProof/>
              <w:color w:val="auto"/>
              <w:sz w:val="22"/>
            </w:rPr>
          </w:pPr>
          <w:del w:id="225" w:author="Matthew Nelson" w:date="2024-09-23T13:28:00Z" w16du:dateUtc="2024-09-23T12:28:00Z">
            <w:r w:rsidRPr="00753B8E" w:rsidDel="00753B8E">
              <w:rPr>
                <w:noProof/>
                <w:rPrChange w:id="226" w:author="Matthew Nelson" w:date="2024-09-23T13:28:00Z" w16du:dateUtc="2024-09-23T12:28:00Z">
                  <w:rPr>
                    <w:rStyle w:val="Hyperlink"/>
                    <w:bCs/>
                    <w:iCs/>
                    <w:noProof/>
                  </w:rPr>
                </w:rPrChange>
              </w:rPr>
              <w:delText>6.2</w:delText>
            </w:r>
            <w:r w:rsidDel="00753B8E">
              <w:rPr>
                <w:rFonts w:asciiTheme="minorHAnsi" w:eastAsiaTheme="minorEastAsia" w:hAnsiTheme="minorHAnsi" w:cstheme="minorBidi"/>
                <w:noProof/>
                <w:color w:val="auto"/>
                <w:sz w:val="22"/>
              </w:rPr>
              <w:tab/>
            </w:r>
            <w:r w:rsidRPr="00753B8E" w:rsidDel="00753B8E">
              <w:rPr>
                <w:noProof/>
                <w:rPrChange w:id="227" w:author="Matthew Nelson" w:date="2024-09-23T13:28:00Z" w16du:dateUtc="2024-09-23T12:28:00Z">
                  <w:rPr>
                    <w:rStyle w:val="Hyperlink"/>
                    <w:noProof/>
                  </w:rPr>
                </w:rPrChange>
              </w:rPr>
              <w:delText>Metadata Common Vocabulary</w:delText>
            </w:r>
            <w:r w:rsidDel="00753B8E">
              <w:rPr>
                <w:noProof/>
                <w:webHidden/>
              </w:rPr>
              <w:tab/>
            </w:r>
            <w:r w:rsidR="004163DA" w:rsidDel="00753B8E">
              <w:rPr>
                <w:noProof/>
                <w:webHidden/>
              </w:rPr>
              <w:delText>23</w:delText>
            </w:r>
          </w:del>
        </w:p>
        <w:p w14:paraId="05817F84" w14:textId="4F9399BE" w:rsidR="00E22A81" w:rsidDel="00753B8E" w:rsidRDefault="00E22A81" w:rsidP="00A570C2">
          <w:pPr>
            <w:pStyle w:val="TOC2"/>
            <w:tabs>
              <w:tab w:val="left" w:pos="660"/>
              <w:tab w:val="right" w:leader="dot" w:pos="9107"/>
            </w:tabs>
            <w:spacing w:after="40"/>
            <w:ind w:left="28" w:hanging="11"/>
            <w:rPr>
              <w:del w:id="228" w:author="Matthew Nelson" w:date="2024-09-23T13:28:00Z" w16du:dateUtc="2024-09-23T12:28:00Z"/>
              <w:rFonts w:asciiTheme="minorHAnsi" w:eastAsiaTheme="minorEastAsia" w:hAnsiTheme="minorHAnsi" w:cstheme="minorBidi"/>
              <w:noProof/>
              <w:color w:val="auto"/>
              <w:sz w:val="22"/>
            </w:rPr>
          </w:pPr>
          <w:del w:id="229" w:author="Matthew Nelson" w:date="2024-09-23T13:28:00Z" w16du:dateUtc="2024-09-23T12:28:00Z">
            <w:r w:rsidRPr="00753B8E" w:rsidDel="00753B8E">
              <w:rPr>
                <w:noProof/>
                <w:rPrChange w:id="230" w:author="Matthew Nelson" w:date="2024-09-23T13:28:00Z" w16du:dateUtc="2024-09-23T12:28:00Z">
                  <w:rPr>
                    <w:rStyle w:val="Hyperlink"/>
                    <w:bCs/>
                    <w:iCs/>
                    <w:noProof/>
                  </w:rPr>
                </w:rPrChange>
              </w:rPr>
              <w:delText>6.3</w:delText>
            </w:r>
            <w:r w:rsidDel="00753B8E">
              <w:rPr>
                <w:rFonts w:asciiTheme="minorHAnsi" w:eastAsiaTheme="minorEastAsia" w:hAnsiTheme="minorHAnsi" w:cstheme="minorBidi"/>
                <w:noProof/>
                <w:color w:val="auto"/>
                <w:sz w:val="22"/>
              </w:rPr>
              <w:tab/>
            </w:r>
            <w:r w:rsidRPr="00753B8E" w:rsidDel="00753B8E">
              <w:rPr>
                <w:noProof/>
                <w:rPrChange w:id="231" w:author="Matthew Nelson" w:date="2024-09-23T13:28:00Z" w16du:dateUtc="2024-09-23T12:28:00Z">
                  <w:rPr>
                    <w:rStyle w:val="Hyperlink"/>
                    <w:noProof/>
                  </w:rPr>
                </w:rPrChange>
              </w:rPr>
              <w:delText>Statistical Subject-Matter Domains</w:delText>
            </w:r>
            <w:r w:rsidDel="00753B8E">
              <w:rPr>
                <w:noProof/>
                <w:webHidden/>
              </w:rPr>
              <w:tab/>
            </w:r>
            <w:r w:rsidR="004163DA" w:rsidDel="00753B8E">
              <w:rPr>
                <w:noProof/>
                <w:webHidden/>
              </w:rPr>
              <w:delText>23</w:delText>
            </w:r>
          </w:del>
        </w:p>
        <w:p w14:paraId="54059CA1" w14:textId="42E3CC6A" w:rsidR="00E22A81" w:rsidDel="00753B8E" w:rsidRDefault="00E22A81" w:rsidP="00A570C2">
          <w:pPr>
            <w:pStyle w:val="TOC2"/>
            <w:tabs>
              <w:tab w:val="left" w:pos="660"/>
              <w:tab w:val="right" w:leader="dot" w:pos="9107"/>
            </w:tabs>
            <w:spacing w:after="40"/>
            <w:ind w:left="28" w:hanging="11"/>
            <w:rPr>
              <w:del w:id="232" w:author="Matthew Nelson" w:date="2024-09-23T13:28:00Z" w16du:dateUtc="2024-09-23T12:28:00Z"/>
              <w:rFonts w:asciiTheme="minorHAnsi" w:eastAsiaTheme="minorEastAsia" w:hAnsiTheme="minorHAnsi" w:cstheme="minorBidi"/>
              <w:noProof/>
              <w:color w:val="auto"/>
              <w:sz w:val="22"/>
            </w:rPr>
          </w:pPr>
          <w:del w:id="233" w:author="Matthew Nelson" w:date="2024-09-23T13:28:00Z" w16du:dateUtc="2024-09-23T12:28:00Z">
            <w:r w:rsidRPr="00753B8E" w:rsidDel="00753B8E">
              <w:rPr>
                <w:noProof/>
                <w:rPrChange w:id="234" w:author="Matthew Nelson" w:date="2024-09-23T13:28:00Z" w16du:dateUtc="2024-09-23T12:28:00Z">
                  <w:rPr>
                    <w:rStyle w:val="Hyperlink"/>
                    <w:bCs/>
                    <w:iCs/>
                    <w:noProof/>
                  </w:rPr>
                </w:rPrChange>
              </w:rPr>
              <w:delText>6.4</w:delText>
            </w:r>
            <w:r w:rsidDel="00753B8E">
              <w:rPr>
                <w:rFonts w:asciiTheme="minorHAnsi" w:eastAsiaTheme="minorEastAsia" w:hAnsiTheme="minorHAnsi" w:cstheme="minorBidi"/>
                <w:noProof/>
                <w:color w:val="auto"/>
                <w:sz w:val="22"/>
              </w:rPr>
              <w:tab/>
            </w:r>
            <w:r w:rsidRPr="00753B8E" w:rsidDel="00753B8E">
              <w:rPr>
                <w:noProof/>
                <w:rPrChange w:id="235" w:author="Matthew Nelson" w:date="2024-09-23T13:28:00Z" w16du:dateUtc="2024-09-23T12:28:00Z">
                  <w:rPr>
                    <w:rStyle w:val="Hyperlink"/>
                    <w:noProof/>
                  </w:rPr>
                </w:rPrChange>
              </w:rPr>
              <w:delText>SDMX Concept Roles</w:delText>
            </w:r>
            <w:r w:rsidDel="00753B8E">
              <w:rPr>
                <w:noProof/>
                <w:webHidden/>
              </w:rPr>
              <w:tab/>
            </w:r>
            <w:r w:rsidR="004163DA" w:rsidDel="00753B8E">
              <w:rPr>
                <w:noProof/>
                <w:webHidden/>
              </w:rPr>
              <w:delText>24</w:delText>
            </w:r>
          </w:del>
        </w:p>
        <w:p w14:paraId="7656B6BC" w14:textId="6F2F9517" w:rsidR="00E22A81" w:rsidDel="00753B8E" w:rsidRDefault="00E22A81" w:rsidP="00A570C2">
          <w:pPr>
            <w:pStyle w:val="TOC1"/>
            <w:tabs>
              <w:tab w:val="left" w:pos="440"/>
              <w:tab w:val="right" w:leader="dot" w:pos="9107"/>
            </w:tabs>
            <w:spacing w:after="40"/>
            <w:ind w:left="28" w:hanging="11"/>
            <w:rPr>
              <w:del w:id="236" w:author="Matthew Nelson" w:date="2024-09-23T13:28:00Z" w16du:dateUtc="2024-09-23T12:28:00Z"/>
              <w:rFonts w:asciiTheme="minorHAnsi" w:eastAsiaTheme="minorEastAsia" w:hAnsiTheme="minorHAnsi" w:cstheme="minorBidi"/>
              <w:b w:val="0"/>
              <w:noProof/>
              <w:color w:val="auto"/>
              <w:sz w:val="22"/>
            </w:rPr>
          </w:pPr>
          <w:del w:id="237" w:author="Matthew Nelson" w:date="2024-09-23T13:28:00Z" w16du:dateUtc="2024-09-23T12:28:00Z">
            <w:r w:rsidRPr="00753B8E" w:rsidDel="00753B8E">
              <w:rPr>
                <w:noProof/>
                <w:rPrChange w:id="238" w:author="Matthew Nelson" w:date="2024-09-23T13:28:00Z" w16du:dateUtc="2024-09-23T12:28:00Z">
                  <w:rPr>
                    <w:rStyle w:val="Hyperlink"/>
                    <w:b w:val="0"/>
                    <w:bCs/>
                    <w:noProof/>
                  </w:rPr>
                </w:rPrChange>
              </w:rPr>
              <w:delText>7</w:delText>
            </w:r>
            <w:r w:rsidDel="00753B8E">
              <w:rPr>
                <w:rFonts w:asciiTheme="minorHAnsi" w:eastAsiaTheme="minorEastAsia" w:hAnsiTheme="minorHAnsi" w:cstheme="minorBidi"/>
                <w:b w:val="0"/>
                <w:noProof/>
                <w:color w:val="auto"/>
                <w:sz w:val="22"/>
              </w:rPr>
              <w:tab/>
            </w:r>
            <w:r w:rsidRPr="00753B8E" w:rsidDel="00753B8E">
              <w:rPr>
                <w:noProof/>
                <w:rPrChange w:id="239" w:author="Matthew Nelson" w:date="2024-09-23T13:28:00Z" w16du:dateUtc="2024-09-23T12:28:00Z">
                  <w:rPr>
                    <w:rStyle w:val="Hyperlink"/>
                    <w:b w:val="0"/>
                    <w:noProof/>
                  </w:rPr>
                </w:rPrChange>
              </w:rPr>
              <w:delText>Validation and Transformation Language</w:delText>
            </w:r>
            <w:r w:rsidDel="00753B8E">
              <w:rPr>
                <w:noProof/>
                <w:webHidden/>
              </w:rPr>
              <w:tab/>
            </w:r>
            <w:r w:rsidR="004163DA" w:rsidDel="00753B8E">
              <w:rPr>
                <w:noProof/>
                <w:webHidden/>
              </w:rPr>
              <w:delText>24</w:delText>
            </w:r>
          </w:del>
        </w:p>
        <w:p w14:paraId="30563CF9" w14:textId="77777777" w:rsidR="005A7F20" w:rsidRDefault="00612C77" w:rsidP="003140BF">
          <w:pPr>
            <w:spacing w:after="40"/>
            <w:ind w:hanging="11"/>
          </w:pPr>
          <w:r w:rsidRPr="003140BF">
            <w:fldChar w:fldCharType="end"/>
          </w:r>
        </w:p>
      </w:sdtContent>
    </w:sdt>
    <w:p w14:paraId="776DF279" w14:textId="77777777" w:rsidR="005A7F20" w:rsidRDefault="00612C77">
      <w:pPr>
        <w:spacing w:after="0" w:line="259" w:lineRule="auto"/>
        <w:ind w:left="0" w:firstLine="0"/>
        <w:jc w:val="left"/>
      </w:pPr>
      <w:r>
        <w:rPr>
          <w:sz w:val="20"/>
        </w:rPr>
        <w:t xml:space="preserve"> </w:t>
      </w:r>
    </w:p>
    <w:p w14:paraId="4FFBF9E0" w14:textId="77777777" w:rsidR="005A7F20" w:rsidRDefault="005A7F20">
      <w:pPr>
        <w:sectPr w:rsidR="005A7F20" w:rsidSect="003140BF">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11906" w:h="16838"/>
          <w:pgMar w:top="1134" w:right="991" w:bottom="1134" w:left="1798" w:header="708" w:footer="720" w:gutter="0"/>
          <w:cols w:space="720"/>
          <w:titlePg/>
          <w:docGrid w:linePitch="299"/>
        </w:sectPr>
      </w:pPr>
    </w:p>
    <w:p w14:paraId="10ADF233" w14:textId="77777777" w:rsidR="005A7F20" w:rsidRDefault="00612C77">
      <w:pPr>
        <w:pStyle w:val="Heading1"/>
        <w:ind w:left="561" w:right="1" w:hanging="576"/>
      </w:pPr>
      <w:bookmarkStart w:id="240" w:name="_Toc178069595"/>
      <w:r>
        <w:lastRenderedPageBreak/>
        <w:t>Introduction</w:t>
      </w:r>
      <w:bookmarkEnd w:id="240"/>
      <w:r>
        <w:t xml:space="preserve"> </w:t>
      </w:r>
    </w:p>
    <w:p w14:paraId="7C31509C" w14:textId="42E6AA9E" w:rsidR="005A7F20" w:rsidRDefault="00612C77">
      <w:pPr>
        <w:ind w:left="-5" w:right="8"/>
      </w:pPr>
      <w:r>
        <w:t xml:space="preserve">The Statistical Data and Metadata Exchange (SDMX) initiative </w:t>
      </w:r>
      <w:r w:rsidR="00291F5A">
        <w:t xml:space="preserve">(https://www.sdmx.org) </w:t>
      </w:r>
      <w:r>
        <w:t>sets standards that can facilitate the exchange of statistical data and metadata using modern information technology</w:t>
      </w:r>
      <w:r w:rsidR="000D46DA">
        <w:t>.</w:t>
      </w:r>
      <w:r>
        <w:t xml:space="preserve"> </w:t>
      </w:r>
    </w:p>
    <w:p w14:paraId="0AEE78D2" w14:textId="77777777" w:rsidR="005A7F20" w:rsidRDefault="00612C77">
      <w:pPr>
        <w:spacing w:after="0" w:line="259" w:lineRule="auto"/>
        <w:ind w:left="0" w:firstLine="0"/>
        <w:jc w:val="left"/>
      </w:pPr>
      <w:r>
        <w:t xml:space="preserve"> </w:t>
      </w:r>
    </w:p>
    <w:p w14:paraId="118DEBF1" w14:textId="11059597" w:rsidR="001216DB" w:rsidRDefault="001216DB" w:rsidP="001216DB">
      <w:pPr>
        <w:ind w:left="-5" w:right="194"/>
      </w:pPr>
      <w:r>
        <w:t xml:space="preserve">The SDMX Technical Specifications are </w:t>
      </w:r>
      <w:r w:rsidR="00740B42">
        <w:t xml:space="preserve">organised </w:t>
      </w:r>
      <w:r w:rsidR="00084A35">
        <w:t>into</w:t>
      </w:r>
      <w:r>
        <w:t xml:space="preserve"> several discrete sections.</w:t>
      </w:r>
    </w:p>
    <w:p w14:paraId="4D188CE8" w14:textId="77777777" w:rsidR="001216DB" w:rsidRDefault="001216DB" w:rsidP="001216DB">
      <w:pPr>
        <w:ind w:left="-5" w:right="194"/>
      </w:pPr>
    </w:p>
    <w:p w14:paraId="043C0A97" w14:textId="09BF78CB" w:rsidR="00291F5A" w:rsidRDefault="001216DB" w:rsidP="00CB0A95">
      <w:pPr>
        <w:ind w:left="-5" w:right="194"/>
      </w:pPr>
      <w:r>
        <w:t xml:space="preserve">The following are </w:t>
      </w:r>
      <w:r w:rsidR="00291F5A">
        <w:t>published on the SDMX website (</w:t>
      </w:r>
      <w:hyperlink r:id="rId17" w:history="1">
        <w:r w:rsidR="00291F5A" w:rsidRPr="00291F5A">
          <w:rPr>
            <w:rStyle w:val="Hyperlink"/>
          </w:rPr>
          <w:t>https://www.sdmx.org</w:t>
        </w:r>
      </w:hyperlink>
      <w:r>
        <w:t>):</w:t>
      </w:r>
    </w:p>
    <w:p w14:paraId="34AB4508" w14:textId="77777777" w:rsidR="005A7F20" w:rsidRDefault="00612C77">
      <w:pPr>
        <w:spacing w:after="0" w:line="259" w:lineRule="auto"/>
        <w:ind w:left="0" w:firstLine="0"/>
        <w:jc w:val="left"/>
      </w:pPr>
      <w:r>
        <w:t xml:space="preserve"> </w:t>
      </w:r>
    </w:p>
    <w:p w14:paraId="29840F5C" w14:textId="3422DDA6" w:rsidR="005A7F20" w:rsidRDefault="00DC4B4D" w:rsidP="00DC4B4D">
      <w:pPr>
        <w:ind w:left="1276" w:right="5" w:hanging="1276"/>
        <w:jc w:val="left"/>
      </w:pPr>
      <w:r w:rsidRPr="00DC4B4D">
        <w:rPr>
          <w:b/>
          <w:bCs/>
        </w:rPr>
        <w:t>Section 1</w:t>
      </w:r>
      <w:r>
        <w:tab/>
      </w:r>
      <w:r w:rsidR="0074416F" w:rsidRPr="00740B42">
        <w:rPr>
          <w:b/>
          <w:bCs/>
        </w:rPr>
        <w:t>Framework for SDMX Technical Standards</w:t>
      </w:r>
      <w:r w:rsidR="00612C77">
        <w:t xml:space="preserve"> – this document</w:t>
      </w:r>
      <w:r w:rsidR="00EF1B1A">
        <w:t xml:space="preserve"> </w:t>
      </w:r>
      <w:proofErr w:type="gramStart"/>
      <w:r>
        <w:t>providing an introduction to</w:t>
      </w:r>
      <w:proofErr w:type="gramEnd"/>
      <w:r>
        <w:t xml:space="preserve"> the technical standards</w:t>
      </w:r>
      <w:r w:rsidR="00EF1B1A">
        <w:t>.</w:t>
      </w:r>
    </w:p>
    <w:p w14:paraId="4A4E12E4" w14:textId="14D700B1" w:rsidR="005A7F20" w:rsidRDefault="005A7F20" w:rsidP="00DC4B4D">
      <w:pPr>
        <w:spacing w:after="0" w:line="259" w:lineRule="auto"/>
        <w:ind w:left="0" w:firstLine="0"/>
        <w:jc w:val="left"/>
      </w:pPr>
    </w:p>
    <w:p w14:paraId="30377FD5" w14:textId="6A0A4884" w:rsidR="005A7F20" w:rsidRDefault="00DC4B4D" w:rsidP="00DC4B4D">
      <w:pPr>
        <w:ind w:left="1276" w:right="5" w:hanging="1276"/>
        <w:jc w:val="left"/>
      </w:pPr>
      <w:r w:rsidRPr="00DC4B4D">
        <w:rPr>
          <w:b/>
          <w:bCs/>
        </w:rPr>
        <w:t>Section 2</w:t>
      </w:r>
      <w:r>
        <w:tab/>
      </w:r>
      <w:r w:rsidR="00612C77" w:rsidRPr="00740B42">
        <w:rPr>
          <w:b/>
          <w:bCs/>
        </w:rPr>
        <w:t>SDMX Information Model</w:t>
      </w:r>
      <w:r w:rsidR="00612C77">
        <w:t xml:space="preserve"> - </w:t>
      </w:r>
      <w:r w:rsidR="0074416F">
        <w:t>t</w:t>
      </w:r>
      <w:r w:rsidR="0074416F" w:rsidRPr="0074416F">
        <w:t>he SDMX information model is a standardised object model for modelling statistical domains centring on the structure of their data</w:t>
      </w:r>
      <w:r w:rsidR="004022B9">
        <w:t xml:space="preserve"> and metadata </w:t>
      </w:r>
      <w:r w:rsidR="0074416F" w:rsidRPr="0074416F">
        <w:t xml:space="preserve">sets, the coding schemes </w:t>
      </w:r>
      <w:r w:rsidR="004022B9">
        <w:t>used for classification</w:t>
      </w:r>
      <w:r w:rsidR="0074416F" w:rsidRPr="0074416F">
        <w:t>, and the rules for controlling the exchange of data</w:t>
      </w:r>
      <w:r w:rsidR="004022B9">
        <w:t xml:space="preserve"> and metadata</w:t>
      </w:r>
      <w:r w:rsidR="0074416F" w:rsidRPr="0074416F">
        <w:t xml:space="preserve"> between organisations.</w:t>
      </w:r>
      <w:r w:rsidR="0074416F">
        <w:t xml:space="preserve"> </w:t>
      </w:r>
      <w:r w:rsidR="004022B9">
        <w:t xml:space="preserve">This document </w:t>
      </w:r>
      <w:r>
        <w:t>provides</w:t>
      </w:r>
      <w:r w:rsidR="004022B9">
        <w:t xml:space="preserve"> a UML specification </w:t>
      </w:r>
      <w:r w:rsidR="00E97C74">
        <w:t>with supporting</w:t>
      </w:r>
      <w:r w:rsidR="004022B9">
        <w:t xml:space="preserve"> narrative.  </w:t>
      </w:r>
      <w:r w:rsidR="0074416F">
        <w:t xml:space="preserve"> </w:t>
      </w:r>
      <w:r w:rsidR="00612C77">
        <w:t xml:space="preserve"> </w:t>
      </w:r>
    </w:p>
    <w:p w14:paraId="31B2DDD7" w14:textId="17424BE9" w:rsidR="005A7F20" w:rsidRDefault="005A7F20" w:rsidP="00DC4B4D">
      <w:pPr>
        <w:spacing w:after="0" w:line="259" w:lineRule="auto"/>
        <w:ind w:left="0" w:firstLine="0"/>
        <w:jc w:val="left"/>
      </w:pPr>
    </w:p>
    <w:p w14:paraId="35F5485D" w14:textId="7E56B6D0" w:rsidR="005A7F20" w:rsidRDefault="00DC4B4D" w:rsidP="00DC4B4D">
      <w:pPr>
        <w:ind w:left="1276" w:right="5" w:hanging="1276"/>
        <w:jc w:val="left"/>
      </w:pPr>
      <w:r w:rsidRPr="00DC4B4D">
        <w:rPr>
          <w:b/>
          <w:bCs/>
        </w:rPr>
        <w:t>Section 5</w:t>
      </w:r>
      <w:r>
        <w:tab/>
      </w:r>
      <w:r w:rsidR="002A3F87" w:rsidRPr="00740B42">
        <w:rPr>
          <w:b/>
          <w:bCs/>
        </w:rPr>
        <w:t xml:space="preserve">SDMX </w:t>
      </w:r>
      <w:r w:rsidR="000D46DA" w:rsidRPr="00740B42">
        <w:rPr>
          <w:b/>
          <w:bCs/>
        </w:rPr>
        <w:t>Registry Specification</w:t>
      </w:r>
      <w:r w:rsidR="000D46DA">
        <w:t xml:space="preserve"> </w:t>
      </w:r>
      <w:r w:rsidR="00771A25">
        <w:t>–</w:t>
      </w:r>
      <w:r w:rsidR="00E97C74">
        <w:t xml:space="preserve"> </w:t>
      </w:r>
      <w:r w:rsidR="00D21612">
        <w:t xml:space="preserve">an SDMX </w:t>
      </w:r>
      <w:r w:rsidR="00D53384">
        <w:t>‘</w:t>
      </w:r>
      <w:r w:rsidR="00D21612">
        <w:t>registry</w:t>
      </w:r>
      <w:r w:rsidR="00D53384">
        <w:t>’</w:t>
      </w:r>
      <w:r w:rsidR="00771A25">
        <w:t xml:space="preserve"> acts as </w:t>
      </w:r>
      <w:r w:rsidR="00612C77">
        <w:t xml:space="preserve">a repository </w:t>
      </w:r>
      <w:r w:rsidR="00771A25">
        <w:t>for</w:t>
      </w:r>
      <w:r w:rsidR="00612C77">
        <w:t xml:space="preserve"> structural metadata and provisioning information</w:t>
      </w:r>
      <w:r w:rsidR="00771A25">
        <w:t xml:space="preserve">, and a registry </w:t>
      </w:r>
      <w:r w:rsidR="00B65248">
        <w:t>of data and metadata sources</w:t>
      </w:r>
      <w:r w:rsidR="00612C77">
        <w:t xml:space="preserve">. </w:t>
      </w:r>
      <w:r w:rsidR="00D21612">
        <w:t>This document sets out the specification.</w:t>
      </w:r>
    </w:p>
    <w:p w14:paraId="1DE5E7A9" w14:textId="6566F9AA" w:rsidR="005A7F20" w:rsidRDefault="005A7F20" w:rsidP="00DC4B4D">
      <w:pPr>
        <w:spacing w:after="0" w:line="259" w:lineRule="auto"/>
        <w:ind w:left="0" w:firstLine="0"/>
        <w:jc w:val="left"/>
      </w:pPr>
    </w:p>
    <w:p w14:paraId="17F50A00" w14:textId="36BD0777" w:rsidR="005A7F20" w:rsidRDefault="00DC4B4D" w:rsidP="00DC4B4D">
      <w:pPr>
        <w:ind w:left="1276" w:right="5" w:hanging="1276"/>
        <w:jc w:val="left"/>
      </w:pPr>
      <w:r w:rsidRPr="00DC4B4D">
        <w:rPr>
          <w:b/>
          <w:bCs/>
        </w:rPr>
        <w:t>Section 6</w:t>
      </w:r>
      <w:r>
        <w:tab/>
      </w:r>
      <w:r w:rsidR="00612C77" w:rsidRPr="00740B42">
        <w:rPr>
          <w:b/>
          <w:bCs/>
        </w:rPr>
        <w:t>SDMX Technical Notes</w:t>
      </w:r>
      <w:r w:rsidR="00612C77">
        <w:t xml:space="preserve"> – </w:t>
      </w:r>
      <w:r w:rsidR="00BF3B81">
        <w:t xml:space="preserve">detailed </w:t>
      </w:r>
      <w:r w:rsidR="000D46DA">
        <w:t>technical guidance for implementors</w:t>
      </w:r>
      <w:r>
        <w:t xml:space="preserve"> of the SDMX standard.</w:t>
      </w:r>
    </w:p>
    <w:p w14:paraId="091BB44F" w14:textId="77777777" w:rsidR="00291F5A" w:rsidRDefault="00291F5A" w:rsidP="00EF1B1A">
      <w:pPr>
        <w:pStyle w:val="ListParagraph"/>
      </w:pPr>
    </w:p>
    <w:p w14:paraId="2FEF4C26" w14:textId="520F7CDB" w:rsidR="00291F5A" w:rsidRDefault="00291F5A" w:rsidP="00EF1B1A">
      <w:pPr>
        <w:ind w:right="5"/>
        <w:jc w:val="left"/>
      </w:pPr>
      <w:r>
        <w:t>The following are published on the GitHub repository of the SDMX Standards Technical Working Group (</w:t>
      </w:r>
      <w:hyperlink r:id="rId18" w:history="1">
        <w:r w:rsidRPr="00A21CAC">
          <w:rPr>
            <w:rStyle w:val="Hyperlink"/>
          </w:rPr>
          <w:t>https://github.com/sdmx-twg</w:t>
        </w:r>
      </w:hyperlink>
      <w:r>
        <w:t>)</w:t>
      </w:r>
      <w:r w:rsidR="00A61215">
        <w:t>:</w:t>
      </w:r>
    </w:p>
    <w:p w14:paraId="4B02EBA1" w14:textId="77777777" w:rsidR="00291F5A" w:rsidRDefault="00291F5A" w:rsidP="00EF1B1A">
      <w:pPr>
        <w:pStyle w:val="ListParagraph"/>
      </w:pPr>
    </w:p>
    <w:p w14:paraId="608814CB" w14:textId="671D8BC9" w:rsidR="00291F5A" w:rsidRDefault="00291F5A" w:rsidP="00DC4B4D">
      <w:pPr>
        <w:ind w:left="20" w:right="5"/>
        <w:jc w:val="left"/>
      </w:pPr>
      <w:proofErr w:type="spellStart"/>
      <w:r w:rsidRPr="00DC4B4D">
        <w:rPr>
          <w:b/>
          <w:bCs/>
        </w:rPr>
        <w:t>sdmx-twg</w:t>
      </w:r>
      <w:proofErr w:type="spellEnd"/>
      <w:r w:rsidRPr="00DC4B4D">
        <w:rPr>
          <w:b/>
          <w:bCs/>
        </w:rPr>
        <w:t>/</w:t>
      </w:r>
      <w:proofErr w:type="spellStart"/>
      <w:r w:rsidRPr="00DC4B4D">
        <w:rPr>
          <w:b/>
          <w:bCs/>
        </w:rPr>
        <w:t>sdmx</w:t>
      </w:r>
      <w:proofErr w:type="spellEnd"/>
      <w:r w:rsidRPr="00DC4B4D">
        <w:rPr>
          <w:b/>
          <w:bCs/>
        </w:rPr>
        <w:t>-rest</w:t>
      </w:r>
      <w:r w:rsidR="003A40F3">
        <w:t xml:space="preserve"> </w:t>
      </w:r>
      <w:r w:rsidR="003A40F3" w:rsidRPr="00740B42">
        <w:rPr>
          <w:b/>
          <w:bCs/>
        </w:rPr>
        <w:t>– REST API</w:t>
      </w:r>
      <w:r>
        <w:br/>
      </w:r>
      <w:r w:rsidR="00DC4B4D">
        <w:t>Technical specifications for the</w:t>
      </w:r>
      <w:r w:rsidR="003A40F3">
        <w:t xml:space="preserve"> </w:t>
      </w:r>
      <w:r>
        <w:t>SDMX RE</w:t>
      </w:r>
      <w:r w:rsidR="003A40F3">
        <w:t>ST</w:t>
      </w:r>
      <w:r w:rsidR="00DC4B4D">
        <w:t>ful</w:t>
      </w:r>
      <w:r w:rsidR="003A40F3">
        <w:t xml:space="preserve"> web services application programming interfaces (API). </w:t>
      </w:r>
    </w:p>
    <w:p w14:paraId="40A38FC6" w14:textId="77777777" w:rsidR="003A40F3" w:rsidRDefault="003A40F3" w:rsidP="00DC4B4D">
      <w:pPr>
        <w:ind w:left="-350" w:right="5" w:firstLine="0"/>
        <w:jc w:val="left"/>
      </w:pPr>
    </w:p>
    <w:p w14:paraId="4D2E87FE" w14:textId="6DC5AD81" w:rsidR="003A40F3" w:rsidRDefault="003A40F3" w:rsidP="00DC4B4D">
      <w:pPr>
        <w:ind w:left="20" w:right="5"/>
        <w:jc w:val="left"/>
      </w:pPr>
      <w:proofErr w:type="spellStart"/>
      <w:r w:rsidRPr="00DC4B4D">
        <w:rPr>
          <w:b/>
          <w:bCs/>
        </w:rPr>
        <w:t>sdmx-twg</w:t>
      </w:r>
      <w:proofErr w:type="spellEnd"/>
      <w:r w:rsidRPr="00DC4B4D">
        <w:rPr>
          <w:b/>
          <w:bCs/>
        </w:rPr>
        <w:t>/</w:t>
      </w:r>
      <w:proofErr w:type="spellStart"/>
      <w:r w:rsidRPr="00DC4B4D">
        <w:rPr>
          <w:b/>
          <w:bCs/>
        </w:rPr>
        <w:t>sdmx</w:t>
      </w:r>
      <w:proofErr w:type="spellEnd"/>
      <w:r w:rsidRPr="00DC4B4D">
        <w:rPr>
          <w:b/>
          <w:bCs/>
        </w:rPr>
        <w:t>-ml</w:t>
      </w:r>
      <w:r>
        <w:t xml:space="preserve"> </w:t>
      </w:r>
      <w:r w:rsidRPr="00740B42">
        <w:rPr>
          <w:b/>
          <w:bCs/>
        </w:rPr>
        <w:t>– SDMX-ML</w:t>
      </w:r>
    </w:p>
    <w:p w14:paraId="1E7C2A19" w14:textId="0919A8D7" w:rsidR="003A40F3" w:rsidRDefault="00DC4B4D" w:rsidP="00DC4B4D">
      <w:pPr>
        <w:ind w:left="20" w:right="5"/>
        <w:jc w:val="left"/>
      </w:pPr>
      <w:r>
        <w:t>Technical specifications for the XML transmission format including XSD schemas</w:t>
      </w:r>
      <w:r w:rsidR="00D53384">
        <w:t>, documentation</w:t>
      </w:r>
      <w:r>
        <w:t xml:space="preserve"> and samples for data, structure and reference metadata messages.</w:t>
      </w:r>
    </w:p>
    <w:p w14:paraId="3E3FE91E" w14:textId="77777777" w:rsidR="00DC4B4D" w:rsidRDefault="00DC4B4D" w:rsidP="00DC4B4D">
      <w:pPr>
        <w:ind w:left="20" w:right="5"/>
        <w:jc w:val="left"/>
      </w:pPr>
    </w:p>
    <w:p w14:paraId="154F5938" w14:textId="34E141BD" w:rsidR="00DC4B4D" w:rsidRDefault="003A40F3" w:rsidP="00DC4B4D">
      <w:pPr>
        <w:ind w:left="20" w:right="5"/>
        <w:jc w:val="left"/>
      </w:pPr>
      <w:proofErr w:type="spellStart"/>
      <w:r w:rsidRPr="00DC4B4D">
        <w:rPr>
          <w:b/>
          <w:bCs/>
        </w:rPr>
        <w:t>sdmx-twg</w:t>
      </w:r>
      <w:proofErr w:type="spellEnd"/>
      <w:r w:rsidRPr="00DC4B4D">
        <w:rPr>
          <w:b/>
          <w:bCs/>
        </w:rPr>
        <w:t>/</w:t>
      </w:r>
      <w:proofErr w:type="spellStart"/>
      <w:r w:rsidRPr="00DC4B4D">
        <w:rPr>
          <w:b/>
          <w:bCs/>
        </w:rPr>
        <w:t>sdmx-</w:t>
      </w:r>
      <w:r w:rsidRPr="00740B42">
        <w:rPr>
          <w:b/>
          <w:bCs/>
        </w:rPr>
        <w:t>json</w:t>
      </w:r>
      <w:proofErr w:type="spellEnd"/>
      <w:r w:rsidRPr="00740B42">
        <w:rPr>
          <w:b/>
          <w:bCs/>
        </w:rPr>
        <w:t xml:space="preserve"> – SDMX-JSON</w:t>
      </w:r>
      <w:r>
        <w:br/>
      </w:r>
      <w:r w:rsidR="00DC4B4D">
        <w:t xml:space="preserve">Technical specifications for the JSON transmission format including </w:t>
      </w:r>
      <w:r w:rsidR="00DC4B4D" w:rsidRPr="003A40F3">
        <w:t xml:space="preserve">documentation, </w:t>
      </w:r>
      <w:r w:rsidR="00DC4B4D">
        <w:t>schemas and samples for data, structure and reference metadata messages.</w:t>
      </w:r>
    </w:p>
    <w:p w14:paraId="3BE87F81" w14:textId="05BEC918" w:rsidR="00291F5A" w:rsidRDefault="00291F5A" w:rsidP="00DC4B4D">
      <w:pPr>
        <w:ind w:left="-350" w:right="5" w:firstLine="0"/>
        <w:jc w:val="left"/>
      </w:pPr>
    </w:p>
    <w:p w14:paraId="03354ECD" w14:textId="53091005" w:rsidR="003A40F3" w:rsidRDefault="003A40F3" w:rsidP="00DC4B4D">
      <w:pPr>
        <w:ind w:left="20" w:right="5"/>
        <w:jc w:val="left"/>
      </w:pPr>
      <w:proofErr w:type="spellStart"/>
      <w:r w:rsidRPr="00DC4B4D">
        <w:rPr>
          <w:b/>
          <w:bCs/>
        </w:rPr>
        <w:t>sdmx-twg</w:t>
      </w:r>
      <w:proofErr w:type="spellEnd"/>
      <w:r w:rsidRPr="00DC4B4D">
        <w:rPr>
          <w:b/>
          <w:bCs/>
        </w:rPr>
        <w:t>/</w:t>
      </w:r>
      <w:proofErr w:type="spellStart"/>
      <w:r w:rsidRPr="00DC4B4D">
        <w:rPr>
          <w:b/>
          <w:bCs/>
        </w:rPr>
        <w:t>sdmx</w:t>
      </w:r>
      <w:proofErr w:type="spellEnd"/>
      <w:r w:rsidRPr="00DC4B4D">
        <w:rPr>
          <w:b/>
          <w:bCs/>
        </w:rPr>
        <w:t>-csv</w:t>
      </w:r>
      <w:r>
        <w:t xml:space="preserve"> </w:t>
      </w:r>
      <w:r w:rsidR="00B74D39" w:rsidRPr="00740B42">
        <w:rPr>
          <w:b/>
          <w:bCs/>
        </w:rPr>
        <w:t>–</w:t>
      </w:r>
      <w:r w:rsidRPr="00740B42">
        <w:rPr>
          <w:b/>
          <w:bCs/>
        </w:rPr>
        <w:t xml:space="preserve"> </w:t>
      </w:r>
      <w:r w:rsidR="00B74D39" w:rsidRPr="00740B42">
        <w:rPr>
          <w:b/>
          <w:bCs/>
        </w:rPr>
        <w:t>SDMX-CSV</w:t>
      </w:r>
    </w:p>
    <w:p w14:paraId="1DB86A7B" w14:textId="14A4113D" w:rsidR="00B74D39" w:rsidRDefault="00B74D39" w:rsidP="00DC4B4D">
      <w:pPr>
        <w:ind w:left="20" w:right="5"/>
        <w:jc w:val="left"/>
      </w:pPr>
      <w:r>
        <w:t>Technical specifications for the SDMX-CSV transmission format for ‘comma-separate</w:t>
      </w:r>
      <w:r w:rsidR="00D53384">
        <w:t>d</w:t>
      </w:r>
      <w:r>
        <w:t xml:space="preserve"> values’ (CSV) data</w:t>
      </w:r>
      <w:r w:rsidR="00DC4B4D">
        <w:t xml:space="preserve"> and reference metadata.</w:t>
      </w:r>
    </w:p>
    <w:p w14:paraId="2E8D600B" w14:textId="3EB755E7" w:rsidR="005A7F20" w:rsidRDefault="00612C77">
      <w:pPr>
        <w:spacing w:after="0" w:line="259" w:lineRule="auto"/>
        <w:ind w:left="0" w:firstLine="0"/>
        <w:jc w:val="left"/>
      </w:pPr>
      <w:r>
        <w:t xml:space="preserve"> </w:t>
      </w:r>
    </w:p>
    <w:p w14:paraId="39BCF8C2" w14:textId="77777777" w:rsidR="00DB4762" w:rsidRDefault="00DB4762" w:rsidP="00DB4762">
      <w:pPr>
        <w:widowControl w:val="0"/>
        <w:spacing w:after="0" w:line="259" w:lineRule="auto"/>
        <w:ind w:left="0" w:firstLine="0"/>
        <w:jc w:val="left"/>
      </w:pPr>
      <w:r>
        <w:t>The following sections are obsolete:</w:t>
      </w:r>
    </w:p>
    <w:p w14:paraId="21A00105" w14:textId="77777777" w:rsidR="00DB4762" w:rsidRDefault="00DB4762" w:rsidP="00DB4762">
      <w:pPr>
        <w:widowControl w:val="0"/>
        <w:spacing w:after="0" w:line="259" w:lineRule="auto"/>
        <w:ind w:left="0" w:firstLine="0"/>
        <w:jc w:val="left"/>
      </w:pPr>
      <w:r>
        <w:t xml:space="preserve">Section 3 - SDMX-ML - replaced by the </w:t>
      </w:r>
      <w:proofErr w:type="spellStart"/>
      <w:r>
        <w:t>sdmx-twg</w:t>
      </w:r>
      <w:proofErr w:type="spellEnd"/>
      <w:r>
        <w:t>/</w:t>
      </w:r>
      <w:proofErr w:type="spellStart"/>
      <w:r>
        <w:t>sdmx</w:t>
      </w:r>
      <w:proofErr w:type="spellEnd"/>
      <w:r>
        <w:t>-ml GitHub repository</w:t>
      </w:r>
    </w:p>
    <w:p w14:paraId="1253EECB" w14:textId="77777777" w:rsidR="00DB4762" w:rsidRDefault="00DB4762" w:rsidP="00DB4762">
      <w:pPr>
        <w:widowControl w:val="0"/>
        <w:spacing w:after="0" w:line="259" w:lineRule="auto"/>
        <w:ind w:left="0" w:firstLine="0"/>
        <w:jc w:val="left"/>
      </w:pPr>
      <w:r>
        <w:t>Section 4 - SDMX-EDI</w:t>
      </w:r>
    </w:p>
    <w:p w14:paraId="0FC24AC8" w14:textId="77777777" w:rsidR="00DB4762" w:rsidRDefault="00DB4762" w:rsidP="00DB4762">
      <w:pPr>
        <w:widowControl w:val="0"/>
        <w:spacing w:after="0" w:line="259" w:lineRule="auto"/>
        <w:ind w:left="0" w:firstLine="0"/>
        <w:jc w:val="left"/>
      </w:pPr>
      <w:r>
        <w:t xml:space="preserve">Section 7 - API - replaced by the </w:t>
      </w:r>
      <w:proofErr w:type="spellStart"/>
      <w:r>
        <w:t>sdmx-twg</w:t>
      </w:r>
      <w:proofErr w:type="spellEnd"/>
      <w:r>
        <w:t>/</w:t>
      </w:r>
      <w:proofErr w:type="spellStart"/>
      <w:r>
        <w:t>sdmx</w:t>
      </w:r>
      <w:proofErr w:type="spellEnd"/>
      <w:r>
        <w:t>-rest GitHub repository</w:t>
      </w:r>
    </w:p>
    <w:p w14:paraId="1FB60E40" w14:textId="1E5B8FF4" w:rsidR="005A7F20" w:rsidRDefault="00AC2064" w:rsidP="00DB4762">
      <w:pPr>
        <w:keepNext/>
        <w:keepLines/>
        <w:spacing w:after="0" w:line="259" w:lineRule="auto"/>
        <w:ind w:left="0" w:firstLine="0"/>
        <w:jc w:val="left"/>
      </w:pPr>
      <w:r>
        <w:lastRenderedPageBreak/>
        <w:t>VTL</w:t>
      </w:r>
    </w:p>
    <w:p w14:paraId="264D6393" w14:textId="39FB84F9" w:rsidR="005A7F20" w:rsidRDefault="00612C77" w:rsidP="000D46DA">
      <w:pPr>
        <w:keepNext/>
        <w:keepLines/>
        <w:ind w:left="-5"/>
      </w:pPr>
      <w:r>
        <w:t xml:space="preserve">In July 2020 </w:t>
      </w:r>
      <w:r w:rsidR="001C00CE">
        <w:t>the SDMX 2.1 specifications were revised to add support for the</w:t>
      </w:r>
      <w:r>
        <w:t xml:space="preserve"> Validation and Transformation Language (VTL). </w:t>
      </w:r>
      <w:r w:rsidR="00A61215">
        <w:t xml:space="preserve">For 3.0, the VTL specification has been updated to align with changes to the information model and other modifications to the Standard such as the introduction of Semantic Versioning for the versioning of structural metadata artefacts. Section 2 (Information Model) sets out details of the ‘Transformation and Expressions’ package for defining and managing VTL </w:t>
      </w:r>
      <w:r w:rsidR="00AC2064">
        <w:t>2</w:t>
      </w:r>
      <w:r w:rsidR="00A61215">
        <w:t>.0 programs</w:t>
      </w:r>
      <w:r w:rsidR="00AC2064">
        <w:t xml:space="preserve"> and Section 6 (Technical Notes) provides detailed guidance on implementing and using VTL with SDMX.</w:t>
      </w:r>
      <w:r w:rsidR="00A61215">
        <w:t xml:space="preserve">   </w:t>
      </w:r>
      <w:r w:rsidR="001C00CE">
        <w:t xml:space="preserve"> </w:t>
      </w:r>
      <w:r>
        <w:t xml:space="preserve"> </w:t>
      </w:r>
      <w:ins w:id="241" w:author="Matthew Nelson" w:date="2024-09-19T10:54:00Z">
        <w:r w:rsidR="00CD280B">
          <w:t xml:space="preserve">_MN NOTE should we also point to the </w:t>
        </w:r>
        <w:proofErr w:type="spellStart"/>
        <w:r w:rsidR="00CD280B">
          <w:t>github</w:t>
        </w:r>
        <w:proofErr w:type="spellEnd"/>
        <w:r w:rsidR="00CD280B">
          <w:t xml:space="preserve"> location?</w:t>
        </w:r>
      </w:ins>
    </w:p>
    <w:p w14:paraId="171BD529" w14:textId="372B7371" w:rsidR="005A7F20" w:rsidRDefault="005A7F20">
      <w:pPr>
        <w:spacing w:after="311" w:line="259" w:lineRule="auto"/>
        <w:ind w:left="0" w:firstLine="0"/>
        <w:jc w:val="left"/>
      </w:pPr>
    </w:p>
    <w:p w14:paraId="21CD42AA" w14:textId="13EB6189" w:rsidR="005A7F20" w:rsidRDefault="00060589">
      <w:pPr>
        <w:pStyle w:val="Heading1"/>
        <w:ind w:left="561" w:right="1" w:hanging="576"/>
      </w:pPr>
      <w:bookmarkStart w:id="242" w:name="_Toc178069596"/>
      <w:r>
        <w:t>Change History</w:t>
      </w:r>
      <w:bookmarkEnd w:id="242"/>
    </w:p>
    <w:p w14:paraId="5A833325" w14:textId="77777777" w:rsidR="005A7F20" w:rsidRDefault="00612C77">
      <w:pPr>
        <w:ind w:left="-5" w:right="6"/>
      </w:pPr>
      <w:r>
        <w:t xml:space="preserve">The 2.0 version of this standard represented a significant increase in scope, </w:t>
      </w:r>
      <w:proofErr w:type="gramStart"/>
      <w:r>
        <w:t>and also</w:t>
      </w:r>
      <w:proofErr w:type="gramEnd"/>
      <w:r>
        <w:t xml:space="preserve"> provided more complete support in those areas covered in the version 1.0 specification. Version 2.0 of this standard is backward-compatible with version 1.0, so that existing implementations can be easily migrated to conformance with version 2.0.  </w:t>
      </w:r>
    </w:p>
    <w:p w14:paraId="764E05E7" w14:textId="77777777" w:rsidR="005A7F20" w:rsidRDefault="00612C77">
      <w:pPr>
        <w:spacing w:after="0" w:line="259" w:lineRule="auto"/>
        <w:ind w:left="0" w:firstLine="0"/>
        <w:jc w:val="left"/>
      </w:pPr>
      <w:r>
        <w:t xml:space="preserve"> </w:t>
      </w:r>
    </w:p>
    <w:p w14:paraId="2A456B9A" w14:textId="77777777" w:rsidR="005A7F20" w:rsidRDefault="00612C77">
      <w:pPr>
        <w:ind w:left="-5" w:right="1"/>
      </w:pPr>
      <w:r>
        <w:t xml:space="preserve">The 2.1 version of this standard represents a set of changes resulting from several years of implementation experience with the 2.0 standard. The changes do not represent a major increase in scope or functionality, but do correct some bugs, and add functionalities in some cases. Major changes in SDMX-ML include a much stronger alignment of the XML Schemas with the Information Model, to emphasize inheritance and object-oriented features, and increased precision and flexibility in the attachment of metadata reports to specific objects in the SDMX Information Model.  </w:t>
      </w:r>
    </w:p>
    <w:p w14:paraId="443DB003" w14:textId="77777777" w:rsidR="005A7F20" w:rsidRDefault="00612C77">
      <w:pPr>
        <w:spacing w:after="0" w:line="259" w:lineRule="auto"/>
        <w:ind w:left="0" w:firstLine="0"/>
        <w:jc w:val="left"/>
      </w:pPr>
      <w:r>
        <w:t xml:space="preserve"> </w:t>
      </w:r>
    </w:p>
    <w:p w14:paraId="0D963E5B" w14:textId="57638B37" w:rsidR="005A7F20" w:rsidRDefault="00AC2064">
      <w:pPr>
        <w:ind w:left="-5" w:right="4"/>
        <w:rPr>
          <w:ins w:id="243" w:author="Matthew Nelson" w:date="2024-09-19T10:54:00Z"/>
        </w:rPr>
      </w:pPr>
      <w:r>
        <w:t xml:space="preserve">The 3.0 version incorporates new features, improvements and changes arising from the collective knowledge gained from a decade of operating experience with the 2.1 standard. </w:t>
      </w:r>
      <w:r w:rsidR="00A40236">
        <w:t xml:space="preserve">In </w:t>
      </w:r>
      <w:r w:rsidR="00563321">
        <w:t>pursuit of modernisation and simplification</w:t>
      </w:r>
      <w:r w:rsidR="00A40236">
        <w:t xml:space="preserve">, features considered obsolete have been deprecated – </w:t>
      </w:r>
      <w:proofErr w:type="gramStart"/>
      <w:r w:rsidR="00A40236">
        <w:t>in particular the</w:t>
      </w:r>
      <w:proofErr w:type="gramEnd"/>
      <w:r w:rsidR="00A40236">
        <w:t xml:space="preserve"> EDI transmission format</w:t>
      </w:r>
      <w:r w:rsidR="00563321">
        <w:t xml:space="preserve">, the lesser-used XML data messages </w:t>
      </w:r>
      <w:r w:rsidR="00A40236">
        <w:t>and the SOAP web</w:t>
      </w:r>
      <w:r w:rsidR="00563321">
        <w:t xml:space="preserve"> </w:t>
      </w:r>
      <w:r w:rsidR="00A40236">
        <w:t xml:space="preserve">services API. Many areas remain backwardly compatible with 2.1, but there are some breaking changes where the </w:t>
      </w:r>
      <w:r w:rsidR="008C40A1">
        <w:t xml:space="preserve">information </w:t>
      </w:r>
      <w:r w:rsidR="00A40236">
        <w:t>model has been redesigned</w:t>
      </w:r>
      <w:r w:rsidR="008C40A1">
        <w:t xml:space="preserve"> to better support practical use case</w:t>
      </w:r>
      <w:r w:rsidR="00A40236">
        <w:t>.</w:t>
      </w:r>
      <w:r w:rsidR="00563321">
        <w:t xml:space="preserve"> Structure mapping and reference metadata are examples.</w:t>
      </w:r>
      <w:r w:rsidR="00A40236">
        <w:t xml:space="preserve"> The opportunity has been taken to revise the REST</w:t>
      </w:r>
      <w:r w:rsidR="00563321">
        <w:t>ful web services</w:t>
      </w:r>
      <w:r w:rsidR="00A40236">
        <w:t xml:space="preserve"> API which is also not backwardly compatible</w:t>
      </w:r>
      <w:r w:rsidR="00563321">
        <w:t xml:space="preserve">, but benefits from a </w:t>
      </w:r>
      <w:r w:rsidR="00AA7BAB">
        <w:t>rationalisation and better organisations of</w:t>
      </w:r>
      <w:r w:rsidR="00563321">
        <w:t xml:space="preserve"> resources, and a much richer data query URL syntax.</w:t>
      </w:r>
    </w:p>
    <w:p w14:paraId="066F0B58" w14:textId="77777777" w:rsidR="00CD280B" w:rsidRDefault="00CD280B">
      <w:pPr>
        <w:ind w:left="-5" w:right="4"/>
        <w:rPr>
          <w:ins w:id="244" w:author="Matthew Nelson" w:date="2024-09-19T10:54:00Z"/>
        </w:rPr>
      </w:pPr>
    </w:p>
    <w:p w14:paraId="08B5685C" w14:textId="5F619B44" w:rsidR="00CD280B" w:rsidRDefault="00CD280B">
      <w:pPr>
        <w:ind w:left="-5" w:right="4"/>
      </w:pPr>
      <w:ins w:id="245" w:author="Matthew Nelson" w:date="2024-09-19T10:54:00Z">
        <w:r>
          <w:t xml:space="preserve">The 3.1.0 version </w:t>
        </w:r>
      </w:ins>
      <w:ins w:id="246" w:author="Matthew Nelson" w:date="2024-09-23T13:29:00Z" w16du:dateUtc="2024-09-23T12:29:00Z">
        <w:r w:rsidR="00753B8E">
          <w:t>provides</w:t>
        </w:r>
      </w:ins>
      <w:ins w:id="247" w:author="Matthew Nelson" w:date="2024-09-19T10:55:00Z">
        <w:r>
          <w:t xml:space="preserve"> supports</w:t>
        </w:r>
      </w:ins>
      <w:ins w:id="248" w:author="Matthew Nelson" w:date="2024-09-23T13:29:00Z" w16du:dateUtc="2024-09-23T12:29:00Z">
        <w:r w:rsidR="00753B8E">
          <w:t xml:space="preserve"> for</w:t>
        </w:r>
      </w:ins>
      <w:ins w:id="249" w:author="Matthew Nelson" w:date="2024-09-19T10:55:00Z">
        <w:r>
          <w:t xml:space="preserve"> </w:t>
        </w:r>
      </w:ins>
      <w:ins w:id="250" w:author="Matthew Nelson" w:date="2024-09-23T13:29:00Z" w16du:dateUtc="2024-09-23T12:29:00Z">
        <w:r w:rsidR="00753B8E">
          <w:t>data mod</w:t>
        </w:r>
      </w:ins>
      <w:ins w:id="251" w:author="Matthew Nelson" w:date="2024-09-23T13:30:00Z" w16du:dateUtc="2024-09-23T12:30:00Z">
        <w:r w:rsidR="00753B8E">
          <w:t xml:space="preserve">els to increase </w:t>
        </w:r>
      </w:ins>
      <w:ins w:id="252" w:author="Matthew Nelson" w:date="2024-09-19T10:59:00Z">
        <w:r>
          <w:t>d</w:t>
        </w:r>
      </w:ins>
      <w:ins w:id="253" w:author="Matthew Nelson" w:date="2024-09-19T10:55:00Z">
        <w:r>
          <w:t xml:space="preserve">imensionality over </w:t>
        </w:r>
      </w:ins>
      <w:ins w:id="254" w:author="Matthew Nelson" w:date="2024-09-23T13:30:00Z" w16du:dateUtc="2024-09-23T12:30:00Z">
        <w:r w:rsidR="00753B8E">
          <w:t>time without impacting existing data collections.</w:t>
        </w:r>
      </w:ins>
      <w:ins w:id="255" w:author="Matthew Nelson" w:date="2024-09-19T10:55:00Z">
        <w:r>
          <w:t xml:space="preserve"> </w:t>
        </w:r>
      </w:ins>
      <w:ins w:id="256" w:author="Matthew Nelson" w:date="2024-09-19T10:57:00Z">
        <w:r>
          <w:t xml:space="preserve">In </w:t>
        </w:r>
      </w:ins>
      <w:ins w:id="257" w:author="Matthew Nelson" w:date="2024-09-19T10:59:00Z">
        <w:r>
          <w:t>addition,</w:t>
        </w:r>
      </w:ins>
      <w:ins w:id="258" w:author="Matthew Nelson" w:date="2024-09-19T10:57:00Z">
        <w:r>
          <w:t xml:space="preserve"> </w:t>
        </w:r>
      </w:ins>
      <w:ins w:id="259" w:author="Matthew Nelson" w:date="2024-09-19T10:58:00Z">
        <w:r>
          <w:t>the Constraint model was adjusted to simplify their maintenance and management.</w:t>
        </w:r>
      </w:ins>
    </w:p>
    <w:p w14:paraId="57E2E5AD" w14:textId="77777777" w:rsidR="005A7F20" w:rsidRDefault="00612C77">
      <w:pPr>
        <w:spacing w:after="0" w:line="259" w:lineRule="auto"/>
        <w:ind w:left="0" w:firstLine="0"/>
        <w:jc w:val="left"/>
      </w:pPr>
      <w:r>
        <w:t xml:space="preserve"> </w:t>
      </w:r>
    </w:p>
    <w:p w14:paraId="3691F5AA" w14:textId="0FA86E1F" w:rsidR="005A7F20" w:rsidRDefault="00060589" w:rsidP="00EF1B1A">
      <w:pPr>
        <w:pStyle w:val="Heading2"/>
      </w:pPr>
      <w:bookmarkStart w:id="260" w:name="_Toc178069597"/>
      <w:r>
        <w:lastRenderedPageBreak/>
        <w:t>M</w:t>
      </w:r>
      <w:r w:rsidR="00612C77">
        <w:t xml:space="preserve">ajor </w:t>
      </w:r>
      <w:r>
        <w:t>C</w:t>
      </w:r>
      <w:r w:rsidR="00612C77">
        <w:t>hanges from 1.0 to 2.0</w:t>
      </w:r>
      <w:bookmarkEnd w:id="260"/>
      <w:r w:rsidR="00612C77">
        <w:t xml:space="preserve"> </w:t>
      </w:r>
    </w:p>
    <w:p w14:paraId="188A501B" w14:textId="77777777" w:rsidR="005A7F20" w:rsidRDefault="00612C77" w:rsidP="00EF1B1A">
      <w:pPr>
        <w:keepNext/>
        <w:keepLines/>
        <w:spacing w:after="0" w:line="259" w:lineRule="auto"/>
        <w:ind w:left="0" w:firstLine="0"/>
        <w:jc w:val="left"/>
      </w:pPr>
      <w:r>
        <w:t xml:space="preserve"> </w:t>
      </w:r>
    </w:p>
    <w:p w14:paraId="0D2FCB04" w14:textId="77777777" w:rsidR="005A7F20" w:rsidRDefault="00612C77" w:rsidP="00EF1B1A">
      <w:pPr>
        <w:keepNext/>
        <w:keepLines/>
        <w:numPr>
          <w:ilvl w:val="0"/>
          <w:numId w:val="2"/>
        </w:numPr>
        <w:ind w:right="5" w:hanging="360"/>
      </w:pPr>
      <w:r>
        <w:rPr>
          <w:b/>
        </w:rPr>
        <w:t>Reference Metadata</w:t>
      </w:r>
      <w:r>
        <w:t xml:space="preserve">: In addition to describing and specifying data structures and formats (along with related structural metadata), the version 2.0 specification also provides for the exchange of metadata which is distinct from the structural metadata in the 1.0 version. This category includes “reference” metadata (regarding data quality, methodology, and similar types – it can be configured by the user to include whatever concepts require reporting); metadata related to data provisioning (release calendar information, description of the data and metadata provided, etc.); and metadata relevant to the exchange of categorization schemes.  </w:t>
      </w:r>
    </w:p>
    <w:p w14:paraId="352DF16D" w14:textId="4B9564FE" w:rsidR="005E3DD5" w:rsidRDefault="00612C77">
      <w:pPr>
        <w:numPr>
          <w:ilvl w:val="0"/>
          <w:numId w:val="2"/>
        </w:numPr>
        <w:ind w:right="5" w:hanging="360"/>
      </w:pPr>
      <w:r>
        <w:rPr>
          <w:b/>
        </w:rPr>
        <w:t>SDMX Registry</w:t>
      </w:r>
      <w:r>
        <w:t xml:space="preserve">: Provision is made in the 2.0 standard for standard communication with registry services, to support a data-sharing model of statistical exchange. These services include registration of data and metadata, querying of registered data and metadata, and subscription/notification. </w:t>
      </w:r>
    </w:p>
    <w:p w14:paraId="0C92F445" w14:textId="0B9B9769" w:rsidR="005A7F20" w:rsidRDefault="00612C77" w:rsidP="00EF1B1A">
      <w:pPr>
        <w:numPr>
          <w:ilvl w:val="0"/>
          <w:numId w:val="2"/>
        </w:numPr>
        <w:ind w:right="5" w:hanging="360"/>
      </w:pPr>
      <w:r w:rsidRPr="5DDA7441">
        <w:rPr>
          <w:b/>
          <w:bCs/>
        </w:rPr>
        <w:t>Structural Metadata</w:t>
      </w:r>
      <w:r>
        <w:t>: The support for exchange of statistical data and related structural metadata has been expanded. Some support is provided</w:t>
      </w:r>
      <w:r w:rsidR="005E3DD5">
        <w:t xml:space="preserve"> </w:t>
      </w:r>
      <w:r>
        <w:t xml:space="preserve">for qualitative data; data cube structures are described; hierarchical code lists are supported; relationships between data structures can be expressed, providing support for extensibility of data structures; and the description of functional dependencies within cubes are supported. </w:t>
      </w:r>
    </w:p>
    <w:p w14:paraId="7CB1A8FE" w14:textId="69001901" w:rsidR="005A7F20" w:rsidRDefault="00612C77">
      <w:pPr>
        <w:tabs>
          <w:tab w:val="center" w:pos="691"/>
        </w:tabs>
        <w:spacing w:after="0" w:line="259" w:lineRule="auto"/>
        <w:ind w:left="-15" w:firstLine="0"/>
        <w:jc w:val="left"/>
      </w:pPr>
      <w:r>
        <w:rPr>
          <w:sz w:val="20"/>
        </w:rPr>
        <w:tab/>
      </w:r>
      <w:r>
        <w:t xml:space="preserve"> </w:t>
      </w:r>
    </w:p>
    <w:p w14:paraId="46AD25BD" w14:textId="2CA53694" w:rsidR="005A7F20" w:rsidRDefault="00060589" w:rsidP="00EF1B1A">
      <w:pPr>
        <w:pStyle w:val="Heading2"/>
      </w:pPr>
      <w:bookmarkStart w:id="261" w:name="_Toc178069598"/>
      <w:r>
        <w:t>M</w:t>
      </w:r>
      <w:r w:rsidR="00612C77">
        <w:t xml:space="preserve">ajor </w:t>
      </w:r>
      <w:r>
        <w:t>C</w:t>
      </w:r>
      <w:r w:rsidR="00612C77">
        <w:t>hanges from 2.0 to 2.1</w:t>
      </w:r>
      <w:bookmarkEnd w:id="261"/>
    </w:p>
    <w:p w14:paraId="7B8D9B19" w14:textId="4415D1B7" w:rsidR="005A7F20" w:rsidRDefault="00612C77">
      <w:pPr>
        <w:tabs>
          <w:tab w:val="center" w:pos="691"/>
        </w:tabs>
        <w:spacing w:after="0" w:line="259" w:lineRule="auto"/>
        <w:ind w:left="-15" w:firstLine="0"/>
        <w:jc w:val="left"/>
      </w:pPr>
      <w:r>
        <w:t xml:space="preserve"> </w:t>
      </w:r>
    </w:p>
    <w:p w14:paraId="1EFF7A06" w14:textId="1B1B0BED" w:rsidR="005A7F20" w:rsidRDefault="00612C77" w:rsidP="00EF1B1A">
      <w:pPr>
        <w:pStyle w:val="ListParagraph"/>
        <w:numPr>
          <w:ilvl w:val="0"/>
          <w:numId w:val="15"/>
        </w:numPr>
        <w:spacing w:after="9" w:line="246" w:lineRule="auto"/>
        <w:ind w:right="16"/>
        <w:jc w:val="left"/>
      </w:pPr>
      <w:r w:rsidRPr="00DC7B76">
        <w:rPr>
          <w:b/>
        </w:rPr>
        <w:t>Web-Services-Oriented Changes:</w:t>
      </w:r>
      <w:r>
        <w:t xml:space="preserve"> Several organizations have been</w:t>
      </w:r>
      <w:r w:rsidR="00DC7B76">
        <w:rPr>
          <w:sz w:val="20"/>
        </w:rPr>
        <w:t xml:space="preserve"> </w:t>
      </w:r>
      <w:r>
        <w:t>implementing web services applications using SDMX, and these</w:t>
      </w:r>
      <w:r w:rsidR="00D404E9" w:rsidRPr="00DC7B76">
        <w:rPr>
          <w:sz w:val="20"/>
        </w:rPr>
        <w:t xml:space="preserve"> </w:t>
      </w:r>
      <w:r>
        <w:t xml:space="preserve">implementations have resulted in several changes to the specifications. Because the nature of SDMX web services could not be anticipated at the time of the original drafting of the specifications, the web services guidelines have been completely re-developed.  </w:t>
      </w:r>
    </w:p>
    <w:p w14:paraId="49638033" w14:textId="0BE10663" w:rsidR="005A7F20" w:rsidRDefault="00612C77" w:rsidP="00EF1B1A">
      <w:pPr>
        <w:pStyle w:val="ListParagraph"/>
        <w:numPr>
          <w:ilvl w:val="0"/>
          <w:numId w:val="15"/>
        </w:numPr>
        <w:ind w:right="16"/>
      </w:pPr>
      <w:r w:rsidRPr="00DC7B76">
        <w:rPr>
          <w:b/>
        </w:rPr>
        <w:t xml:space="preserve">Presentational Changes: </w:t>
      </w:r>
      <w:r>
        <w:t>Much work has gone into using various technologies for the visualization of SDMX data and metadata, and some changes have been proposed as a result, to better leverage this graphical visualization. These changes are largely to leverage the Cross-domain Concepts of the Content Oriented Guidelines.</w:t>
      </w:r>
      <w:r w:rsidRPr="00DC7B76">
        <w:rPr>
          <w:b/>
        </w:rPr>
        <w:t xml:space="preserve"> </w:t>
      </w:r>
    </w:p>
    <w:p w14:paraId="13868F4D" w14:textId="025CB48F" w:rsidR="005A7F20" w:rsidRDefault="00612C77" w:rsidP="00EF1B1A">
      <w:pPr>
        <w:pStyle w:val="ListParagraph"/>
        <w:numPr>
          <w:ilvl w:val="0"/>
          <w:numId w:val="15"/>
        </w:numPr>
        <w:ind w:right="16"/>
      </w:pPr>
      <w:r w:rsidRPr="00DC7B76">
        <w:rPr>
          <w:b/>
        </w:rPr>
        <w:t>Consistency Issues:</w:t>
      </w:r>
      <w:r>
        <w:t xml:space="preserve">  There have been some areas where the draft specifications were inconsistent in minor ways, and these have been addressed.</w:t>
      </w:r>
      <w:r w:rsidRPr="00DC7B76">
        <w:rPr>
          <w:b/>
        </w:rPr>
        <w:t xml:space="preserve"> </w:t>
      </w:r>
    </w:p>
    <w:p w14:paraId="2C3448E0" w14:textId="2881C212" w:rsidR="005A7F20" w:rsidRDefault="00612C77" w:rsidP="00EF1B1A">
      <w:pPr>
        <w:pStyle w:val="ListParagraph"/>
        <w:numPr>
          <w:ilvl w:val="0"/>
          <w:numId w:val="15"/>
        </w:numPr>
        <w:spacing w:after="9" w:line="246" w:lineRule="auto"/>
        <w:ind w:right="16"/>
        <w:jc w:val="left"/>
      </w:pPr>
      <w:r w:rsidRPr="00DC7B76">
        <w:rPr>
          <w:b/>
        </w:rPr>
        <w:t>Clarifications in Documentation:</w:t>
      </w:r>
      <w:r>
        <w:t xml:space="preserve"> In some </w:t>
      </w:r>
      <w:r w:rsidR="00DC7B76">
        <w:t>cases,</w:t>
      </w:r>
      <w:r>
        <w:t xml:space="preserve"> it has been identified that the documentation of specific fields within the standard needed clarification and elaboration, and these issues have been addressed.</w:t>
      </w:r>
      <w:r w:rsidRPr="00DC7B76">
        <w:rPr>
          <w:b/>
        </w:rPr>
        <w:t xml:space="preserve"> </w:t>
      </w:r>
    </w:p>
    <w:p w14:paraId="7F032805" w14:textId="72FD1B64" w:rsidR="005A7F20" w:rsidRDefault="00612C77" w:rsidP="00EF1B1A">
      <w:pPr>
        <w:pStyle w:val="ListParagraph"/>
        <w:numPr>
          <w:ilvl w:val="0"/>
          <w:numId w:val="15"/>
        </w:numPr>
        <w:ind w:right="16"/>
      </w:pPr>
      <w:r w:rsidRPr="00DC7B76">
        <w:rPr>
          <w:b/>
        </w:rPr>
        <w:t>Optimization for XML Technologies:</w:t>
      </w:r>
      <w:r>
        <w:t xml:space="preserve"> Implementation has shown that it is possible to better organize the XML schemas for use within common technology development tools which work with XML. These changes are primarily focused on leveraging the object-oriented features of W3C XML Schema to allow for easier processing of SDMX data and metadata.</w:t>
      </w:r>
      <w:r w:rsidRPr="00DC7B76">
        <w:rPr>
          <w:b/>
        </w:rPr>
        <w:t xml:space="preserve"> </w:t>
      </w:r>
    </w:p>
    <w:p w14:paraId="3CF60C1B" w14:textId="77777777" w:rsidR="00612C77" w:rsidRPr="00DC7B76" w:rsidRDefault="00612C77" w:rsidP="00EF1B1A">
      <w:pPr>
        <w:pStyle w:val="ListParagraph"/>
        <w:numPr>
          <w:ilvl w:val="0"/>
          <w:numId w:val="15"/>
        </w:numPr>
        <w:spacing w:after="9" w:line="246" w:lineRule="auto"/>
        <w:ind w:right="16"/>
        <w:jc w:val="left"/>
        <w:rPr>
          <w:b/>
        </w:rPr>
      </w:pPr>
      <w:r w:rsidRPr="00DC7B76">
        <w:rPr>
          <w:b/>
        </w:rPr>
        <w:t xml:space="preserve">Consistency between the SDMX-ML and the SDMX Information Model: </w:t>
      </w:r>
      <w:r>
        <w:t xml:space="preserve"> Certain aspects of the XML schemas and UML model have been more closely aligned, to allow for easier comprehension of the SDMX model.</w:t>
      </w:r>
    </w:p>
    <w:p w14:paraId="372343C0" w14:textId="620B7FA0" w:rsidR="005A7F20" w:rsidRDefault="00612C77" w:rsidP="00EF1B1A">
      <w:pPr>
        <w:pStyle w:val="ListParagraph"/>
        <w:numPr>
          <w:ilvl w:val="0"/>
          <w:numId w:val="15"/>
        </w:numPr>
        <w:spacing w:after="9" w:line="246" w:lineRule="auto"/>
        <w:ind w:right="16"/>
        <w:jc w:val="left"/>
      </w:pPr>
      <w:r w:rsidRPr="00DC7B76">
        <w:rPr>
          <w:b/>
        </w:rPr>
        <w:t>Technical Bugs:</w:t>
      </w:r>
      <w:r>
        <w:t xml:space="preserve"> Some minor technical bugs have been identified in the registry interfaces and elsewhere. These bugs have been addressed.</w:t>
      </w:r>
      <w:r w:rsidRPr="00DC7B76">
        <w:rPr>
          <w:b/>
        </w:rPr>
        <w:t xml:space="preserve"> </w:t>
      </w:r>
    </w:p>
    <w:p w14:paraId="5EEAE102" w14:textId="5E78F07E" w:rsidR="005A7F20" w:rsidRDefault="00612C77" w:rsidP="00EF1B1A">
      <w:pPr>
        <w:pStyle w:val="ListParagraph"/>
        <w:numPr>
          <w:ilvl w:val="0"/>
          <w:numId w:val="15"/>
        </w:numPr>
        <w:spacing w:after="9" w:line="246" w:lineRule="auto"/>
        <w:ind w:right="16"/>
        <w:jc w:val="left"/>
      </w:pPr>
      <w:r w:rsidRPr="00DC7B76">
        <w:rPr>
          <w:b/>
        </w:rPr>
        <w:t xml:space="preserve">Support for Non-Time-Series Data in the Generic Format: </w:t>
      </w:r>
      <w:r>
        <w:t xml:space="preserve"> One area which has been extended is the ability to express non-time-series data as part of the generic data message.</w:t>
      </w:r>
      <w:r w:rsidRPr="00DC7B76">
        <w:rPr>
          <w:b/>
        </w:rPr>
        <w:t xml:space="preserve"> </w:t>
      </w:r>
    </w:p>
    <w:p w14:paraId="5E04CA3A" w14:textId="7EE7FE4E" w:rsidR="005A7F20" w:rsidRDefault="00612C77" w:rsidP="00EF1B1A">
      <w:pPr>
        <w:pStyle w:val="ListParagraph"/>
        <w:numPr>
          <w:ilvl w:val="0"/>
          <w:numId w:val="15"/>
        </w:numPr>
        <w:spacing w:after="0" w:line="259" w:lineRule="auto"/>
        <w:ind w:right="16"/>
        <w:jc w:val="left"/>
      </w:pPr>
      <w:r w:rsidRPr="00DC7B76">
        <w:rPr>
          <w:b/>
        </w:rPr>
        <w:lastRenderedPageBreak/>
        <w:t xml:space="preserve">Simplification of the data structure definition - specific message types: </w:t>
      </w:r>
      <w:r>
        <w:t>Both time series (version 2.0 Compact) and non-time series data sets (version 2.0 Cross Sectional) use the same underlying structure for a structure-specific formatted message, which is specific to the Data Structure Definition of the data set.</w:t>
      </w:r>
      <w:r w:rsidRPr="00DC7B76">
        <w:rPr>
          <w:b/>
        </w:rPr>
        <w:t xml:space="preserve"> </w:t>
      </w:r>
    </w:p>
    <w:p w14:paraId="78CEF692" w14:textId="2CCE3896" w:rsidR="005A7F20" w:rsidRDefault="00612C77" w:rsidP="00EF1B1A">
      <w:pPr>
        <w:pStyle w:val="ListParagraph"/>
        <w:numPr>
          <w:ilvl w:val="0"/>
          <w:numId w:val="15"/>
        </w:numPr>
        <w:spacing w:after="9" w:line="246" w:lineRule="auto"/>
        <w:ind w:right="16"/>
        <w:jc w:val="left"/>
      </w:pPr>
      <w:r w:rsidRPr="00DC7B76">
        <w:rPr>
          <w:b/>
        </w:rPr>
        <w:t xml:space="preserve">Simplification and better support for the metadata structure: </w:t>
      </w:r>
      <w:r>
        <w:t>New use cases have been reported and these are now supported by a re-modelled</w:t>
      </w:r>
      <w:r w:rsidR="00DC7B76">
        <w:t xml:space="preserve"> </w:t>
      </w:r>
      <w:r>
        <w:t>metadata structure definition.</w:t>
      </w:r>
      <w:r w:rsidRPr="00DC7B76">
        <w:rPr>
          <w:b/>
        </w:rPr>
        <w:t xml:space="preserve"> </w:t>
      </w:r>
    </w:p>
    <w:p w14:paraId="36D647A2" w14:textId="29106844" w:rsidR="005A7F20" w:rsidRDefault="00612C77" w:rsidP="00EF1B1A">
      <w:pPr>
        <w:pStyle w:val="ListParagraph"/>
        <w:numPr>
          <w:ilvl w:val="0"/>
          <w:numId w:val="15"/>
        </w:numPr>
        <w:spacing w:after="9" w:line="246" w:lineRule="auto"/>
        <w:ind w:right="16"/>
        <w:jc w:val="left"/>
      </w:pPr>
      <w:r w:rsidRPr="00DC7B76">
        <w:rPr>
          <w:b/>
        </w:rPr>
        <w:t xml:space="preserve">Support for partial item schemes such as a code list: </w:t>
      </w:r>
      <w:r>
        <w:t>The concept of a partial (sub-set) item scheme such as a partial code list for use in exchange scenarios has been introduced</w:t>
      </w:r>
      <w:r w:rsidRPr="00DC7B76">
        <w:rPr>
          <w:b/>
        </w:rPr>
        <w:t xml:space="preserve">. </w:t>
      </w:r>
    </w:p>
    <w:p w14:paraId="1402F428" w14:textId="77777777" w:rsidR="005A7F20" w:rsidRDefault="005A7F20" w:rsidP="00EF1B1A">
      <w:pPr>
        <w:ind w:right="16"/>
      </w:pPr>
    </w:p>
    <w:p w14:paraId="68D54522" w14:textId="0F6B12A6" w:rsidR="0008549D" w:rsidRPr="009B04EA" w:rsidRDefault="0008549D">
      <w:pPr>
        <w:pStyle w:val="ListParagraph"/>
        <w:spacing w:after="160" w:line="259" w:lineRule="auto"/>
        <w:ind w:firstLine="0"/>
        <w:jc w:val="left"/>
        <w:rPr>
          <w:i/>
          <w:color w:val="0000FF"/>
          <w:sz w:val="28"/>
        </w:rPr>
        <w:pPrChange w:id="262" w:author="Matthew Nelson" w:date="2024-09-19T11:10:00Z">
          <w:pPr>
            <w:spacing w:after="160" w:line="259" w:lineRule="auto"/>
            <w:ind w:left="0" w:firstLine="0"/>
            <w:jc w:val="left"/>
          </w:pPr>
        </w:pPrChange>
      </w:pPr>
      <w:r>
        <w:br w:type="page"/>
      </w:r>
    </w:p>
    <w:p w14:paraId="54C37580" w14:textId="7270B4CE" w:rsidR="00170675" w:rsidRDefault="00060589" w:rsidP="00EF1B1A">
      <w:pPr>
        <w:pStyle w:val="Heading2"/>
      </w:pPr>
      <w:bookmarkStart w:id="263" w:name="_Toc178069599"/>
      <w:r>
        <w:lastRenderedPageBreak/>
        <w:t>Major</w:t>
      </w:r>
      <w:r w:rsidR="00170675">
        <w:t xml:space="preserve"> </w:t>
      </w:r>
      <w:r>
        <w:t>C</w:t>
      </w:r>
      <w:r w:rsidR="00170675">
        <w:t>hanges from 2.1 to 3.0</w:t>
      </w:r>
      <w:bookmarkEnd w:id="263"/>
    </w:p>
    <w:p w14:paraId="54485817" w14:textId="77777777" w:rsidR="00170675" w:rsidRDefault="00170675" w:rsidP="00EF1B1A">
      <w:pPr>
        <w:ind w:right="16"/>
      </w:pPr>
    </w:p>
    <w:p w14:paraId="1961DFCC" w14:textId="77777777" w:rsidR="00A7010F" w:rsidRDefault="00A7010F" w:rsidP="00A7010F">
      <w:pPr>
        <w:spacing w:line="264" w:lineRule="auto"/>
      </w:pPr>
      <w:r w:rsidRPr="007D4F56">
        <w:t xml:space="preserve">SDMX version 3.0 introduces new features, improvements and changes to the Standard </w:t>
      </w:r>
      <w:r>
        <w:t>in the following key areas:</w:t>
      </w:r>
    </w:p>
    <w:p w14:paraId="5AD35339" w14:textId="77777777" w:rsidR="00A7010F" w:rsidRPr="007D4F56" w:rsidRDefault="00A7010F" w:rsidP="00A7010F">
      <w:pPr>
        <w:spacing w:line="264" w:lineRule="auto"/>
        <w:ind w:left="0" w:firstLine="0"/>
      </w:pPr>
    </w:p>
    <w:p w14:paraId="782CA1CC" w14:textId="77777777" w:rsidR="00A7010F" w:rsidRPr="007D4F56" w:rsidRDefault="00A7010F" w:rsidP="00A7010F">
      <w:pPr>
        <w:spacing w:line="264" w:lineRule="auto"/>
        <w:rPr>
          <w:b/>
          <w:bCs/>
        </w:rPr>
      </w:pPr>
      <w:r w:rsidRPr="007D4F56">
        <w:rPr>
          <w:b/>
          <w:bCs/>
        </w:rPr>
        <w:t>Information Model</w:t>
      </w:r>
    </w:p>
    <w:p w14:paraId="6348051F" w14:textId="77777777" w:rsidR="00A7010F" w:rsidRPr="007D4F56" w:rsidRDefault="00A7010F" w:rsidP="00A7010F">
      <w:pPr>
        <w:pStyle w:val="ListParagraph"/>
        <w:numPr>
          <w:ilvl w:val="0"/>
          <w:numId w:val="15"/>
        </w:numPr>
        <w:spacing w:after="120" w:line="264" w:lineRule="auto"/>
        <w:contextualSpacing w:val="0"/>
        <w:jc w:val="left"/>
      </w:pPr>
      <w:r>
        <w:t xml:space="preserve">Simplification and improvement </w:t>
      </w:r>
      <w:r w:rsidRPr="007D4F56">
        <w:t xml:space="preserve">of the reference metadata model </w:t>
      </w:r>
    </w:p>
    <w:p w14:paraId="5CF95365" w14:textId="77777777" w:rsidR="00A7010F" w:rsidRPr="007D4F56" w:rsidRDefault="00A7010F" w:rsidP="00A7010F">
      <w:pPr>
        <w:pStyle w:val="ListParagraph"/>
        <w:numPr>
          <w:ilvl w:val="0"/>
          <w:numId w:val="15"/>
        </w:numPr>
        <w:spacing w:after="120" w:line="264" w:lineRule="auto"/>
        <w:contextualSpacing w:val="0"/>
        <w:jc w:val="left"/>
      </w:pPr>
      <w:r w:rsidRPr="007D4F56">
        <w:t>Support for microdata</w:t>
      </w:r>
    </w:p>
    <w:p w14:paraId="6401416D" w14:textId="77777777" w:rsidR="00A7010F" w:rsidRPr="007D4F56" w:rsidRDefault="00A7010F" w:rsidP="00A7010F">
      <w:pPr>
        <w:pStyle w:val="ListParagraph"/>
        <w:numPr>
          <w:ilvl w:val="0"/>
          <w:numId w:val="15"/>
        </w:numPr>
        <w:spacing w:after="120" w:line="264" w:lineRule="auto"/>
        <w:contextualSpacing w:val="0"/>
        <w:jc w:val="left"/>
      </w:pPr>
      <w:r w:rsidRPr="007D4F56">
        <w:t>Support for geospatial data</w:t>
      </w:r>
    </w:p>
    <w:p w14:paraId="1F37D67B" w14:textId="77777777" w:rsidR="00A7010F" w:rsidRPr="007D4F56" w:rsidRDefault="00A7010F" w:rsidP="00A7010F">
      <w:pPr>
        <w:pStyle w:val="ListParagraph"/>
        <w:numPr>
          <w:ilvl w:val="0"/>
          <w:numId w:val="15"/>
        </w:numPr>
        <w:spacing w:after="120" w:line="264" w:lineRule="auto"/>
        <w:contextualSpacing w:val="0"/>
        <w:jc w:val="left"/>
      </w:pPr>
      <w:r w:rsidRPr="007D4F56">
        <w:t>Support for code list extension and discriminated union of code lists</w:t>
      </w:r>
    </w:p>
    <w:p w14:paraId="3C2BE508" w14:textId="77777777" w:rsidR="00A7010F" w:rsidRPr="007D4F56" w:rsidRDefault="00A7010F" w:rsidP="00A7010F">
      <w:pPr>
        <w:pStyle w:val="ListParagraph"/>
        <w:numPr>
          <w:ilvl w:val="0"/>
          <w:numId w:val="15"/>
        </w:numPr>
        <w:spacing w:after="120" w:line="264" w:lineRule="auto"/>
        <w:contextualSpacing w:val="0"/>
        <w:jc w:val="left"/>
      </w:pPr>
      <w:r w:rsidRPr="007D4F56">
        <w:t>Improvements to structure mapping</w:t>
      </w:r>
    </w:p>
    <w:p w14:paraId="7AFE2E28" w14:textId="77777777" w:rsidR="00A7010F" w:rsidRPr="007D4F56" w:rsidRDefault="00A7010F" w:rsidP="00A7010F">
      <w:pPr>
        <w:pStyle w:val="ListParagraph"/>
        <w:numPr>
          <w:ilvl w:val="0"/>
          <w:numId w:val="15"/>
        </w:numPr>
        <w:spacing w:after="120" w:line="264" w:lineRule="auto"/>
        <w:contextualSpacing w:val="0"/>
        <w:jc w:val="left"/>
      </w:pPr>
      <w:r w:rsidRPr="007D4F56">
        <w:t xml:space="preserve">Improvements to </w:t>
      </w:r>
      <w:r>
        <w:t>code hierarchies for data discovery</w:t>
      </w:r>
    </w:p>
    <w:p w14:paraId="043DB4F6" w14:textId="77777777" w:rsidR="00A7010F" w:rsidRPr="007D4F56" w:rsidRDefault="00A7010F" w:rsidP="00A7010F">
      <w:pPr>
        <w:pStyle w:val="ListParagraph"/>
        <w:numPr>
          <w:ilvl w:val="0"/>
          <w:numId w:val="15"/>
        </w:numPr>
        <w:spacing w:after="120" w:line="264" w:lineRule="auto"/>
        <w:contextualSpacing w:val="0"/>
        <w:jc w:val="left"/>
      </w:pPr>
      <w:r w:rsidRPr="007D4F56">
        <w:t xml:space="preserve">Improvements to constraints </w:t>
      </w:r>
    </w:p>
    <w:p w14:paraId="4E5401BB" w14:textId="77777777" w:rsidR="00A7010F" w:rsidRPr="007D4F56" w:rsidRDefault="00A7010F" w:rsidP="00A7010F">
      <w:pPr>
        <w:spacing w:line="264" w:lineRule="auto"/>
      </w:pPr>
    </w:p>
    <w:p w14:paraId="07D33DE6" w14:textId="77777777" w:rsidR="00A7010F" w:rsidRPr="007D4F56" w:rsidRDefault="00A7010F" w:rsidP="00A7010F">
      <w:pPr>
        <w:spacing w:line="264" w:lineRule="auto"/>
        <w:rPr>
          <w:b/>
          <w:bCs/>
        </w:rPr>
      </w:pPr>
      <w:r>
        <w:rPr>
          <w:b/>
          <w:bCs/>
        </w:rPr>
        <w:t>Versioning of Structural Metadata Artefacts</w:t>
      </w:r>
    </w:p>
    <w:p w14:paraId="4DFA67A9" w14:textId="77777777" w:rsidR="00A7010F" w:rsidRPr="007D4F56" w:rsidRDefault="00A7010F" w:rsidP="00A7010F">
      <w:pPr>
        <w:pStyle w:val="ListParagraph"/>
        <w:numPr>
          <w:ilvl w:val="0"/>
          <w:numId w:val="15"/>
        </w:numPr>
        <w:spacing w:after="0" w:line="264" w:lineRule="auto"/>
        <w:jc w:val="left"/>
      </w:pPr>
      <w:r w:rsidRPr="007D4F56">
        <w:t>Adoption of the three-number semantic versioning standard for structural metadata artefacts</w:t>
      </w:r>
      <w:r>
        <w:t xml:space="preserve"> (</w:t>
      </w:r>
      <w:hyperlink r:id="rId19" w:history="1">
        <w:r w:rsidRPr="00BF192A">
          <w:rPr>
            <w:rStyle w:val="Hyperlink"/>
          </w:rPr>
          <w:t>https://semver.org</w:t>
        </w:r>
      </w:hyperlink>
      <w:r>
        <w:t xml:space="preserve">) </w:t>
      </w:r>
    </w:p>
    <w:p w14:paraId="1A67A6B3" w14:textId="77777777" w:rsidR="00A7010F" w:rsidRPr="007D4F56" w:rsidRDefault="00A7010F" w:rsidP="00A7010F">
      <w:pPr>
        <w:spacing w:line="264" w:lineRule="auto"/>
      </w:pPr>
    </w:p>
    <w:p w14:paraId="1572CE83" w14:textId="77777777" w:rsidR="00A7010F" w:rsidRPr="007D4F56" w:rsidRDefault="00A7010F" w:rsidP="00A7010F">
      <w:pPr>
        <w:spacing w:line="264" w:lineRule="auto"/>
        <w:rPr>
          <w:b/>
          <w:bCs/>
        </w:rPr>
      </w:pPr>
      <w:r w:rsidRPr="007D4F56">
        <w:rPr>
          <w:b/>
          <w:bCs/>
        </w:rPr>
        <w:t>REST Web Services Application Programming Interface (API)</w:t>
      </w:r>
    </w:p>
    <w:p w14:paraId="706934E1" w14:textId="77777777" w:rsidR="00A7010F" w:rsidRDefault="00A7010F" w:rsidP="00A7010F">
      <w:pPr>
        <w:pStyle w:val="ListParagraph"/>
        <w:numPr>
          <w:ilvl w:val="0"/>
          <w:numId w:val="15"/>
        </w:numPr>
        <w:spacing w:after="120" w:line="264" w:lineRule="auto"/>
        <w:contextualSpacing w:val="0"/>
        <w:jc w:val="left"/>
      </w:pPr>
      <w:r w:rsidRPr="007D4F56">
        <w:t xml:space="preserve">Change to a single ‘structure’ resource for structure queries </w:t>
      </w:r>
      <w:r>
        <w:t>simplifying the REST API specification by reducing the number of resources to five</w:t>
      </w:r>
    </w:p>
    <w:p w14:paraId="0F1E8BE9" w14:textId="77777777" w:rsidR="00A7010F" w:rsidRDefault="00A7010F" w:rsidP="00A7010F">
      <w:pPr>
        <w:pStyle w:val="ListParagraph"/>
        <w:numPr>
          <w:ilvl w:val="0"/>
          <w:numId w:val="15"/>
        </w:numPr>
        <w:spacing w:after="120" w:line="264" w:lineRule="auto"/>
        <w:contextualSpacing w:val="0"/>
        <w:jc w:val="left"/>
      </w:pPr>
      <w:r w:rsidRPr="007D4F56">
        <w:t>Improvements to data queries</w:t>
      </w:r>
    </w:p>
    <w:p w14:paraId="21EA19FA" w14:textId="77777777" w:rsidR="00A7010F" w:rsidRPr="007D4F56" w:rsidRDefault="00A7010F" w:rsidP="00A7010F">
      <w:pPr>
        <w:pStyle w:val="ListParagraph"/>
        <w:numPr>
          <w:ilvl w:val="0"/>
          <w:numId w:val="15"/>
        </w:numPr>
        <w:spacing w:after="120" w:line="264" w:lineRule="auto"/>
        <w:contextualSpacing w:val="0"/>
        <w:jc w:val="left"/>
      </w:pPr>
      <w:r>
        <w:t>Improvements to reference metadata queries</w:t>
      </w:r>
    </w:p>
    <w:p w14:paraId="2CF3455E" w14:textId="77777777" w:rsidR="00A7010F" w:rsidRPr="007D4F56" w:rsidRDefault="00A7010F" w:rsidP="00A7010F">
      <w:pPr>
        <w:pStyle w:val="ListParagraph"/>
        <w:numPr>
          <w:ilvl w:val="0"/>
          <w:numId w:val="15"/>
        </w:numPr>
        <w:spacing w:after="120" w:line="264" w:lineRule="auto"/>
        <w:contextualSpacing w:val="0"/>
        <w:jc w:val="left"/>
      </w:pPr>
      <w:r w:rsidRPr="007D4F56">
        <w:t>Support for structural metadata maintenance</w:t>
      </w:r>
      <w:r>
        <w:t xml:space="preserve"> using HTTP PUT, POST and DELETE verbs</w:t>
      </w:r>
    </w:p>
    <w:p w14:paraId="0BB8EDCF" w14:textId="77777777" w:rsidR="00A7010F" w:rsidRPr="007D4F56" w:rsidRDefault="00A7010F" w:rsidP="00A7010F">
      <w:pPr>
        <w:spacing w:line="264" w:lineRule="auto"/>
      </w:pPr>
    </w:p>
    <w:p w14:paraId="5087DCB0" w14:textId="77777777" w:rsidR="00A7010F" w:rsidRDefault="00A7010F" w:rsidP="00A7010F">
      <w:pPr>
        <w:spacing w:line="264" w:lineRule="auto"/>
        <w:rPr>
          <w:b/>
          <w:bCs/>
        </w:rPr>
      </w:pPr>
      <w:r>
        <w:rPr>
          <w:b/>
          <w:bCs/>
        </w:rPr>
        <w:t>SOAP Web Services API</w:t>
      </w:r>
    </w:p>
    <w:p w14:paraId="072A3883" w14:textId="77777777" w:rsidR="00A7010F" w:rsidRPr="005B4370" w:rsidRDefault="00A7010F" w:rsidP="00A7010F">
      <w:pPr>
        <w:pStyle w:val="ListParagraph"/>
        <w:numPr>
          <w:ilvl w:val="0"/>
          <w:numId w:val="15"/>
        </w:numPr>
        <w:spacing w:line="264" w:lineRule="auto"/>
        <w:rPr>
          <w:b/>
          <w:bCs/>
        </w:rPr>
      </w:pPr>
      <w:r>
        <w:t>The SOAP web services API has been deprecated with version 3.0 standardising on REST</w:t>
      </w:r>
    </w:p>
    <w:p w14:paraId="79C6B4A1" w14:textId="77777777" w:rsidR="00A7010F" w:rsidRDefault="00A7010F" w:rsidP="00A7010F">
      <w:pPr>
        <w:spacing w:line="264" w:lineRule="auto"/>
        <w:rPr>
          <w:b/>
          <w:bCs/>
        </w:rPr>
      </w:pPr>
    </w:p>
    <w:p w14:paraId="27B88DBC" w14:textId="77777777" w:rsidR="002E02A5" w:rsidRDefault="002E02A5" w:rsidP="002E02A5">
      <w:pPr>
        <w:spacing w:line="264" w:lineRule="auto"/>
        <w:rPr>
          <w:b/>
          <w:bCs/>
        </w:rPr>
      </w:pPr>
      <w:r>
        <w:rPr>
          <w:b/>
          <w:bCs/>
        </w:rPr>
        <w:t>XML, JSON, CSV and EDI Transmission formats</w:t>
      </w:r>
    </w:p>
    <w:p w14:paraId="6E222343" w14:textId="77777777" w:rsidR="002E02A5" w:rsidRDefault="002E02A5" w:rsidP="002E02A5">
      <w:pPr>
        <w:pStyle w:val="ListParagraph"/>
        <w:numPr>
          <w:ilvl w:val="0"/>
          <w:numId w:val="15"/>
        </w:numPr>
        <w:spacing w:after="120" w:line="264" w:lineRule="auto"/>
        <w:contextualSpacing w:val="0"/>
        <w:jc w:val="left"/>
      </w:pPr>
      <w:r w:rsidRPr="007D4F56">
        <w:t xml:space="preserve">The </w:t>
      </w:r>
      <w:r>
        <w:t>SDMX-ML</w:t>
      </w:r>
      <w:r w:rsidRPr="007D4F56">
        <w:t xml:space="preserve">, </w:t>
      </w:r>
      <w:r>
        <w:t>SDMX-</w:t>
      </w:r>
      <w:r w:rsidRPr="007D4F56">
        <w:t xml:space="preserve">JSON and </w:t>
      </w:r>
      <w:r>
        <w:t>SDMX-</w:t>
      </w:r>
      <w:r w:rsidRPr="007D4F56">
        <w:t xml:space="preserve">CSV </w:t>
      </w:r>
      <w:r>
        <w:t>specifications</w:t>
      </w:r>
      <w:r w:rsidRPr="007D4F56">
        <w:t xml:space="preserve"> have been extended and modified where needed to support </w:t>
      </w:r>
      <w:r>
        <w:t>the new features and changes such as reference metadata and microdata</w:t>
      </w:r>
    </w:p>
    <w:p w14:paraId="2EAFA37F" w14:textId="77777777" w:rsidR="002E02A5" w:rsidRPr="007D4F56" w:rsidRDefault="002E02A5" w:rsidP="002E02A5">
      <w:pPr>
        <w:pStyle w:val="ListParagraph"/>
        <w:numPr>
          <w:ilvl w:val="0"/>
          <w:numId w:val="15"/>
        </w:numPr>
        <w:spacing w:after="120" w:line="264" w:lineRule="auto"/>
        <w:contextualSpacing w:val="0"/>
        <w:jc w:val="left"/>
      </w:pPr>
      <w:r>
        <w:t>Obsolete SDMX-ML data message variants including Generic, Compact, Utility and Cross-sectional have been deprecated standardising on Structure Specific Data as the sole XML format for data exchange</w:t>
      </w:r>
    </w:p>
    <w:p w14:paraId="2320172E" w14:textId="77777777" w:rsidR="002E02A5" w:rsidRDefault="002E02A5" w:rsidP="002E02A5">
      <w:pPr>
        <w:pStyle w:val="ListParagraph"/>
        <w:numPr>
          <w:ilvl w:val="0"/>
          <w:numId w:val="15"/>
        </w:numPr>
        <w:spacing w:after="120" w:line="264" w:lineRule="auto"/>
        <w:contextualSpacing w:val="0"/>
        <w:jc w:val="left"/>
      </w:pPr>
      <w:r>
        <w:t>The SDMX-EDI transmission format for structures and data has been deprecated</w:t>
      </w:r>
    </w:p>
    <w:p w14:paraId="21260399" w14:textId="77777777" w:rsidR="002E02A5" w:rsidRDefault="002E02A5" w:rsidP="002E02A5">
      <w:pPr>
        <w:pStyle w:val="ListParagraph"/>
        <w:numPr>
          <w:ilvl w:val="0"/>
          <w:numId w:val="15"/>
        </w:numPr>
        <w:spacing w:after="120" w:line="264" w:lineRule="auto"/>
        <w:contextualSpacing w:val="0"/>
        <w:jc w:val="left"/>
      </w:pPr>
      <w:r>
        <w:t>The organisation of structures into ‘collections’ in SDMX-ML and SDMX-JSON structure messages has been flattened and simplified</w:t>
      </w:r>
    </w:p>
    <w:p w14:paraId="4984D2BC" w14:textId="58F8F018" w:rsidR="00A7010F" w:rsidRPr="007D4F56" w:rsidRDefault="002E02A5" w:rsidP="00A7010F">
      <w:pPr>
        <w:pStyle w:val="ListParagraph"/>
        <w:numPr>
          <w:ilvl w:val="0"/>
          <w:numId w:val="15"/>
        </w:numPr>
        <w:spacing w:after="120" w:line="264" w:lineRule="auto"/>
        <w:contextualSpacing w:val="0"/>
        <w:jc w:val="left"/>
      </w:pPr>
      <w:r>
        <w:lastRenderedPageBreak/>
        <w:t>The option to reference structures in SDMX-ML and SDMX-JSON messages using Agency, ID and Version has been deprecated with URN now exclusively used for all non-local referencing purpose</w:t>
      </w:r>
    </w:p>
    <w:p w14:paraId="4192C775" w14:textId="77777777" w:rsidR="00A7010F" w:rsidRPr="007D4F56" w:rsidRDefault="00A7010F" w:rsidP="00A7010F">
      <w:pPr>
        <w:spacing w:line="264" w:lineRule="auto"/>
        <w:ind w:left="0" w:firstLine="0"/>
      </w:pPr>
    </w:p>
    <w:p w14:paraId="7AE8F5C4" w14:textId="0FB6A144" w:rsidR="00A7010F" w:rsidRDefault="00A7010F" w:rsidP="00A7010F">
      <w:pPr>
        <w:spacing w:after="160" w:line="259" w:lineRule="auto"/>
        <w:ind w:left="0" w:firstLine="0"/>
        <w:jc w:val="left"/>
      </w:pPr>
      <w:r w:rsidRPr="007D4F56">
        <w:t xml:space="preserve">Several of the changes are ‘breaking’ meaning </w:t>
      </w:r>
      <w:r>
        <w:t>that, in specific cases, the version 3.0 specification is not backwardly compatible with earlier versions of the Standard.</w:t>
      </w:r>
    </w:p>
    <w:p w14:paraId="6C556719" w14:textId="0499EA56" w:rsidR="002E02A5" w:rsidRDefault="002E02A5" w:rsidP="00A7010F">
      <w:pPr>
        <w:spacing w:after="160" w:line="259" w:lineRule="auto"/>
        <w:ind w:left="0" w:firstLine="0"/>
        <w:jc w:val="left"/>
      </w:pPr>
      <w:r>
        <w:t>The principle breaking changes are:</w:t>
      </w:r>
    </w:p>
    <w:p w14:paraId="1FBF96B2" w14:textId="658B4A94" w:rsidR="002E02A5" w:rsidRDefault="002E02A5" w:rsidP="000E0DBF">
      <w:pPr>
        <w:pStyle w:val="ListParagraph"/>
        <w:numPr>
          <w:ilvl w:val="0"/>
          <w:numId w:val="15"/>
        </w:numPr>
        <w:spacing w:after="120" w:line="259" w:lineRule="auto"/>
        <w:ind w:left="714" w:hanging="357"/>
        <w:contextualSpacing w:val="0"/>
        <w:jc w:val="left"/>
      </w:pPr>
      <w:r>
        <w:t>REST API – The REST API is not backwardly compatible due to modifications to the URLs and query parameters resulting in breaking changes in four of the five main resources.</w:t>
      </w:r>
    </w:p>
    <w:p w14:paraId="2BB8EE8D" w14:textId="2E367664" w:rsidR="002E02A5" w:rsidRDefault="002E02A5" w:rsidP="000E0DBF">
      <w:pPr>
        <w:pStyle w:val="ListParagraph"/>
        <w:numPr>
          <w:ilvl w:val="0"/>
          <w:numId w:val="15"/>
        </w:numPr>
        <w:spacing w:after="120" w:line="259" w:lineRule="auto"/>
        <w:ind w:left="714" w:hanging="357"/>
        <w:contextualSpacing w:val="0"/>
        <w:jc w:val="left"/>
      </w:pPr>
      <w:r>
        <w:t xml:space="preserve">SOAP API – Deprecation of the SOAP API </w:t>
      </w:r>
      <w:r w:rsidR="00AA59B7">
        <w:t xml:space="preserve">means that existing systems </w:t>
      </w:r>
      <w:r w:rsidR="00E16159">
        <w:t>designed to use</w:t>
      </w:r>
      <w:r w:rsidR="00AA59B7">
        <w:t xml:space="preserve"> SOAP will not work with version 3.0 registries.</w:t>
      </w:r>
    </w:p>
    <w:p w14:paraId="152D549D" w14:textId="23246133" w:rsidR="00AA59B7" w:rsidRDefault="00007DB2" w:rsidP="00E16159">
      <w:pPr>
        <w:pStyle w:val="ListParagraph"/>
        <w:numPr>
          <w:ilvl w:val="0"/>
          <w:numId w:val="15"/>
        </w:numPr>
        <w:spacing w:after="120" w:line="259" w:lineRule="auto"/>
        <w:ind w:left="714" w:hanging="357"/>
        <w:contextualSpacing w:val="0"/>
        <w:jc w:val="left"/>
      </w:pPr>
      <w:r>
        <w:t xml:space="preserve">SDMX-ML – </w:t>
      </w:r>
      <w:r w:rsidR="00E16159">
        <w:t>SDMX 2.1 and earlier structure, data and metadata XML messages are not valid in version 3.0. Specifically: l</w:t>
      </w:r>
      <w:r>
        <w:t xml:space="preserve">egacy data messages including Generic, Compact and Utility are no longer supported. The remaining Structure Specific data message has been changed to support new features such as </w:t>
      </w:r>
      <w:r w:rsidR="00E16159">
        <w:t>reporting of reference metadata as part of the dataset</w:t>
      </w:r>
      <w:r>
        <w:t xml:space="preserve">, Structure messages </w:t>
      </w:r>
      <w:r w:rsidR="00E16159">
        <w:t xml:space="preserve">have </w:t>
      </w:r>
      <w:proofErr w:type="gramStart"/>
      <w:r w:rsidR="00E16159">
        <w:t>a</w:t>
      </w:r>
      <w:r>
        <w:t xml:space="preserve"> number of</w:t>
      </w:r>
      <w:proofErr w:type="gramEnd"/>
      <w:r>
        <w:t xml:space="preserve"> </w:t>
      </w:r>
      <w:r w:rsidR="00E16159">
        <w:t xml:space="preserve">breaking </w:t>
      </w:r>
      <w:r>
        <w:t xml:space="preserve">changes, principally modification to the information model, </w:t>
      </w:r>
      <w:r w:rsidR="00E16159">
        <w:t xml:space="preserve">removal of the agency-version-id option for referencing artefacts </w:t>
      </w:r>
      <w:r>
        <w:t>and changes to the way the structures are organised into ‘collections’ within the message.</w:t>
      </w:r>
    </w:p>
    <w:p w14:paraId="45B19454" w14:textId="1B7EBC26" w:rsidR="002D25FF" w:rsidRDefault="002D25FF" w:rsidP="00E16159">
      <w:pPr>
        <w:pStyle w:val="ListParagraph"/>
        <w:numPr>
          <w:ilvl w:val="0"/>
          <w:numId w:val="15"/>
        </w:numPr>
        <w:spacing w:after="120" w:line="259" w:lineRule="auto"/>
        <w:ind w:left="714" w:hanging="357"/>
        <w:contextualSpacing w:val="0"/>
        <w:jc w:val="left"/>
      </w:pPr>
      <w:r>
        <w:t xml:space="preserve">SDMX-JSON – SDMX 2.1 structure, data and metadata JSON messages are not valid in version 3.0. The data message has been changed to support the improved REST data queries, in particular the ability to retrieve in one operation data from multiple datasets with potentially different Data Structure Definitions. Breaking changes </w:t>
      </w:r>
      <w:proofErr w:type="gramStart"/>
      <w:r>
        <w:t>similar to</w:t>
      </w:r>
      <w:proofErr w:type="gramEnd"/>
      <w:r>
        <w:t xml:space="preserve"> those for the SDMX-ML transmission format have been made to the structure message.</w:t>
      </w:r>
    </w:p>
    <w:p w14:paraId="6804B9AC" w14:textId="4DF1703E" w:rsidR="002D25FF" w:rsidRDefault="002D25FF" w:rsidP="00E16159">
      <w:pPr>
        <w:pStyle w:val="ListParagraph"/>
        <w:numPr>
          <w:ilvl w:val="0"/>
          <w:numId w:val="15"/>
        </w:numPr>
        <w:spacing w:after="120" w:line="259" w:lineRule="auto"/>
        <w:ind w:left="714" w:hanging="357"/>
        <w:contextualSpacing w:val="0"/>
        <w:jc w:val="left"/>
      </w:pPr>
      <w:r>
        <w:t xml:space="preserve">SDMX-CSV - </w:t>
      </w:r>
      <w:r w:rsidRPr="002D25FF">
        <w:t>The CSV data and reference metadata messages are not backwardly compatible with those under version 2.1 due to changes to the structure of the messages needed to support new features such as the improved REST API data queries.</w:t>
      </w:r>
    </w:p>
    <w:p w14:paraId="426BC680" w14:textId="58C6B01B" w:rsidR="002D25FF" w:rsidRDefault="002D25FF" w:rsidP="00E16159">
      <w:pPr>
        <w:pStyle w:val="ListParagraph"/>
        <w:numPr>
          <w:ilvl w:val="0"/>
          <w:numId w:val="15"/>
        </w:numPr>
        <w:spacing w:after="120" w:line="259" w:lineRule="auto"/>
        <w:ind w:left="714" w:hanging="357"/>
        <w:contextualSpacing w:val="0"/>
        <w:jc w:val="left"/>
      </w:pPr>
      <w:r>
        <w:t>SDMX-EDI – Deprecation of the EDI transmission format means that existing systems designed to send or receive structures or data in EDI will not work with version 3.0 registries.</w:t>
      </w:r>
    </w:p>
    <w:p w14:paraId="595ECFCD" w14:textId="1A7266FF" w:rsidR="002D25FF" w:rsidRDefault="00BB3B90" w:rsidP="000E0DBF">
      <w:pPr>
        <w:pStyle w:val="ListParagraph"/>
        <w:numPr>
          <w:ilvl w:val="0"/>
          <w:numId w:val="15"/>
        </w:numPr>
        <w:spacing w:after="120" w:line="259" w:lineRule="auto"/>
        <w:ind w:left="714" w:hanging="357"/>
        <w:contextualSpacing w:val="0"/>
        <w:jc w:val="left"/>
      </w:pPr>
      <w:r>
        <w:t>Information Model – Several structures have been changed in the version 3.0 model</w:t>
      </w:r>
      <w:r w:rsidR="00E432FF">
        <w:t xml:space="preserve"> </w:t>
      </w:r>
      <w:r>
        <w:t>and three removed. For these reasons the version 3.0 model is not directly compatible with version 2.1 or earlier, although conversion of specific artefacts is possible under some circumstances. Loss of information during the conversion process however means that in cases like structure mapping, the conversion is not reversible i.e. it is not possible to recreate the 2.1 structure once it has been converted to the 3.0 model.</w:t>
      </w:r>
    </w:p>
    <w:p w14:paraId="0504D557" w14:textId="50EA447F" w:rsidR="00A7010F" w:rsidRPr="00EF1B1A" w:rsidRDefault="002F04E4" w:rsidP="000E0DBF">
      <w:pPr>
        <w:spacing w:before="240" w:after="160" w:line="259" w:lineRule="auto"/>
        <w:ind w:left="0" w:firstLine="0"/>
        <w:jc w:val="left"/>
      </w:pPr>
      <w:r>
        <w:t xml:space="preserve">The SDMX 3.0 Major Changes document </w:t>
      </w:r>
      <w:r w:rsidR="00C31E6F">
        <w:t>provides more information</w:t>
      </w:r>
      <w:r>
        <w:t xml:space="preserve"> including an analysis of the breaking changes.</w:t>
      </w:r>
    </w:p>
    <w:p w14:paraId="5586F0C9" w14:textId="1A1175A2" w:rsidR="00A9786E" w:rsidRDefault="00A9786E">
      <w:pPr>
        <w:sectPr w:rsidR="00A9786E" w:rsidSect="0008549D">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1906" w:h="16838"/>
          <w:pgMar w:top="1440" w:right="1133" w:bottom="1440" w:left="1560" w:header="708" w:footer="209" w:gutter="0"/>
          <w:lnNumType w:countBy="1" w:restart="continuous"/>
          <w:cols w:space="720"/>
        </w:sectPr>
      </w:pPr>
    </w:p>
    <w:p w14:paraId="79D1EDB9" w14:textId="77777777" w:rsidR="00FE0C86" w:rsidRDefault="00FE0C86" w:rsidP="00FE0C86">
      <w:pPr>
        <w:pStyle w:val="Heading2"/>
        <w:rPr>
          <w:ins w:id="264" w:author="Matthew Nelson" w:date="2024-09-19T11:11:00Z"/>
        </w:rPr>
      </w:pPr>
      <w:bookmarkStart w:id="265" w:name="_Toc178069600"/>
      <w:ins w:id="266" w:author="Matthew Nelson" w:date="2024-09-19T11:11:00Z">
        <w:r>
          <w:lastRenderedPageBreak/>
          <w:t>Major Changes from 3.0 to 3.1.0</w:t>
        </w:r>
        <w:bookmarkEnd w:id="265"/>
      </w:ins>
    </w:p>
    <w:p w14:paraId="0599C60D" w14:textId="24ECD5BA" w:rsidR="00FE0C86" w:rsidRDefault="00FE0C86">
      <w:pPr>
        <w:tabs>
          <w:tab w:val="center" w:pos="691"/>
        </w:tabs>
        <w:spacing w:after="0" w:line="259" w:lineRule="auto"/>
        <w:ind w:firstLine="0"/>
        <w:jc w:val="left"/>
        <w:rPr>
          <w:ins w:id="267" w:author="Matthew Nelson" w:date="2024-09-19T11:12:00Z"/>
        </w:rPr>
        <w:pPrChange w:id="268" w:author="Matthew Nelson" w:date="2024-09-19T11:12:00Z">
          <w:pPr>
            <w:tabs>
              <w:tab w:val="center" w:pos="691"/>
            </w:tabs>
            <w:spacing w:after="0" w:line="259" w:lineRule="auto"/>
            <w:ind w:left="-15" w:firstLine="0"/>
            <w:jc w:val="left"/>
          </w:pPr>
        </w:pPrChange>
      </w:pPr>
    </w:p>
    <w:p w14:paraId="3CFEF7AC" w14:textId="77777777" w:rsidR="00FE0C86" w:rsidRPr="007D4F56" w:rsidRDefault="00FE0C86" w:rsidP="00FE0C86">
      <w:pPr>
        <w:spacing w:line="264" w:lineRule="auto"/>
        <w:rPr>
          <w:ins w:id="269" w:author="Matthew Nelson" w:date="2024-09-19T11:12:00Z"/>
          <w:b/>
          <w:bCs/>
        </w:rPr>
      </w:pPr>
      <w:ins w:id="270" w:author="Matthew Nelson" w:date="2024-09-19T11:12:00Z">
        <w:r w:rsidRPr="007D4F56">
          <w:rPr>
            <w:b/>
            <w:bCs/>
          </w:rPr>
          <w:t>Information Model</w:t>
        </w:r>
      </w:ins>
    </w:p>
    <w:p w14:paraId="3A51F223" w14:textId="77777777" w:rsidR="00FE0C86" w:rsidRDefault="00FE0C86" w:rsidP="00FE0C86">
      <w:pPr>
        <w:tabs>
          <w:tab w:val="center" w:pos="691"/>
        </w:tabs>
        <w:spacing w:after="0" w:line="259" w:lineRule="auto"/>
        <w:ind w:left="-15" w:firstLine="0"/>
        <w:jc w:val="left"/>
        <w:rPr>
          <w:ins w:id="271" w:author="Matthew Nelson" w:date="2024-09-19T11:11:00Z"/>
        </w:rPr>
      </w:pPr>
    </w:p>
    <w:p w14:paraId="7E0C4A8C" w14:textId="018A9469" w:rsidR="00FE0C86" w:rsidRPr="00FE0C86" w:rsidRDefault="00FE0C86">
      <w:pPr>
        <w:pStyle w:val="ListParagraph"/>
        <w:numPr>
          <w:ilvl w:val="0"/>
          <w:numId w:val="34"/>
        </w:numPr>
        <w:rPr>
          <w:ins w:id="272" w:author="Matthew Nelson" w:date="2024-09-19T11:12:00Z"/>
          <w:i/>
          <w:rPrChange w:id="273" w:author="Matthew Nelson" w:date="2024-09-19T11:15:00Z">
            <w:rPr>
              <w:ins w:id="274" w:author="Matthew Nelson" w:date="2024-09-19T11:12:00Z"/>
              <w:b/>
              <w:iCs/>
              <w:color w:val="0000FF"/>
              <w:szCs w:val="20"/>
            </w:rPr>
          </w:rPrChange>
        </w:rPr>
        <w:pPrChange w:id="275" w:author="Matthew Nelson" w:date="2024-09-19T11:14:00Z">
          <w:pPr>
            <w:pStyle w:val="ListParagraph"/>
            <w:numPr>
              <w:numId w:val="33"/>
            </w:numPr>
            <w:spacing w:after="160" w:line="259" w:lineRule="auto"/>
            <w:ind w:hanging="360"/>
            <w:jc w:val="left"/>
          </w:pPr>
        </w:pPrChange>
      </w:pPr>
      <w:ins w:id="276" w:author="Matthew Nelson" w:date="2024-09-19T11:13:00Z">
        <w:r w:rsidRPr="00FE0C86">
          <w:t>Reversal of</w:t>
        </w:r>
      </w:ins>
      <w:ins w:id="277" w:author="Matthew Nelson" w:date="2024-09-19T11:12:00Z">
        <w:r w:rsidRPr="00FE0C86">
          <w:rPr>
            <w:rPrChange w:id="278" w:author="Matthew Nelson" w:date="2024-09-19T11:15:00Z">
              <w:rPr>
                <w:b/>
                <w:iCs/>
                <w:color w:val="0000FF"/>
                <w:sz w:val="28"/>
              </w:rPr>
            </w:rPrChange>
          </w:rPr>
          <w:t xml:space="preserve"> Constraint</w:t>
        </w:r>
      </w:ins>
      <w:ins w:id="279" w:author="Matthew Nelson" w:date="2024-09-19T11:13:00Z">
        <w:r w:rsidRPr="00FE0C86">
          <w:t xml:space="preserve"> reference from the Constrainable to the Constraint</w:t>
        </w:r>
      </w:ins>
    </w:p>
    <w:p w14:paraId="6D632BA0" w14:textId="77777777" w:rsidR="00FE0C86" w:rsidRPr="00FE0C86" w:rsidRDefault="00FE0C86">
      <w:pPr>
        <w:pStyle w:val="ListParagraph"/>
        <w:numPr>
          <w:ilvl w:val="0"/>
          <w:numId w:val="34"/>
        </w:numPr>
        <w:rPr>
          <w:ins w:id="280" w:author="Matthew Nelson" w:date="2024-09-19T11:13:00Z"/>
          <w:i/>
          <w:sz w:val="28"/>
          <w:rPrChange w:id="281" w:author="Matthew Nelson" w:date="2024-09-19T11:15:00Z">
            <w:rPr>
              <w:ins w:id="282" w:author="Matthew Nelson" w:date="2024-09-19T11:13:00Z"/>
              <w:b/>
              <w:iCs/>
              <w:color w:val="0000FF"/>
              <w:szCs w:val="20"/>
            </w:rPr>
          </w:rPrChange>
        </w:rPr>
        <w:pPrChange w:id="283" w:author="Matthew Nelson" w:date="2024-09-19T11:14:00Z">
          <w:pPr>
            <w:pStyle w:val="ListParagraph"/>
            <w:numPr>
              <w:numId w:val="33"/>
            </w:numPr>
            <w:spacing w:after="160" w:line="259" w:lineRule="auto"/>
            <w:ind w:hanging="360"/>
            <w:jc w:val="left"/>
          </w:pPr>
        </w:pPrChange>
      </w:pPr>
      <w:ins w:id="284" w:author="Matthew Nelson" w:date="2024-09-19T11:12:00Z">
        <w:r w:rsidRPr="00FE0C86">
          <w:t>Addition of Dimension Constraint</w:t>
        </w:r>
      </w:ins>
    </w:p>
    <w:p w14:paraId="56EBAE32" w14:textId="65BBB6DD" w:rsidR="00FE0C86" w:rsidRPr="00753B8E" w:rsidRDefault="00FE0C86" w:rsidP="00FE0C86">
      <w:pPr>
        <w:pStyle w:val="ListParagraph"/>
        <w:numPr>
          <w:ilvl w:val="0"/>
          <w:numId w:val="34"/>
        </w:numPr>
        <w:rPr>
          <w:ins w:id="285" w:author="Matthew Nelson" w:date="2024-09-23T13:31:00Z" w16du:dateUtc="2024-09-23T12:31:00Z"/>
          <w:i/>
          <w:sz w:val="28"/>
          <w:rPrChange w:id="286" w:author="Matthew Nelson" w:date="2024-09-23T13:31:00Z" w16du:dateUtc="2024-09-23T12:31:00Z">
            <w:rPr>
              <w:ins w:id="287" w:author="Matthew Nelson" w:date="2024-09-23T13:31:00Z" w16du:dateUtc="2024-09-23T12:31:00Z"/>
            </w:rPr>
          </w:rPrChange>
        </w:rPr>
      </w:pPr>
      <w:ins w:id="288" w:author="Matthew Nelson" w:date="2024-09-19T11:11:00Z">
        <w:r w:rsidRPr="00FE0C86">
          <w:t xml:space="preserve">Simplification of Constraints </w:t>
        </w:r>
      </w:ins>
    </w:p>
    <w:p w14:paraId="44232F07" w14:textId="54650C90" w:rsidR="00753B8E" w:rsidRPr="00753B8E" w:rsidRDefault="00753B8E" w:rsidP="00753B8E">
      <w:pPr>
        <w:pStyle w:val="ListParagraph"/>
        <w:numPr>
          <w:ilvl w:val="1"/>
          <w:numId w:val="34"/>
        </w:numPr>
        <w:rPr>
          <w:ins w:id="289" w:author="Matthew Nelson" w:date="2024-09-23T13:32:00Z" w16du:dateUtc="2024-09-23T12:32:00Z"/>
          <w:i/>
          <w:sz w:val="28"/>
          <w:rPrChange w:id="290" w:author="Matthew Nelson" w:date="2024-09-23T13:32:00Z" w16du:dateUtc="2024-09-23T12:32:00Z">
            <w:rPr>
              <w:ins w:id="291" w:author="Matthew Nelson" w:date="2024-09-23T13:32:00Z" w16du:dateUtc="2024-09-23T12:32:00Z"/>
            </w:rPr>
          </w:rPrChange>
        </w:rPr>
      </w:pPr>
      <w:ins w:id="292" w:author="Matthew Nelson" w:date="2024-09-23T13:31:00Z" w16du:dateUtc="2024-09-23T12:31:00Z">
        <w:r>
          <w:t>Removal of Metadata Const</w:t>
        </w:r>
      </w:ins>
      <w:ins w:id="293" w:author="Matthew Nelson" w:date="2024-09-23T13:32:00Z" w16du:dateUtc="2024-09-23T12:32:00Z">
        <w:r>
          <w:t>raint</w:t>
        </w:r>
      </w:ins>
      <w:ins w:id="294" w:author="Matthew Nelson" w:date="2024-09-24T11:27:00Z" w16du:dateUtc="2024-09-24T10:27:00Z">
        <w:r w:rsidR="00F42A59">
          <w:t xml:space="preserve">; All </w:t>
        </w:r>
        <w:proofErr w:type="spellStart"/>
        <w:r w:rsidR="00F42A59">
          <w:t>Constrainables</w:t>
        </w:r>
        <w:proofErr w:type="spellEnd"/>
        <w:r w:rsidR="00F42A59">
          <w:t xml:space="preserve"> </w:t>
        </w:r>
      </w:ins>
      <w:ins w:id="295" w:author="Matthew Nelson" w:date="2024-09-24T11:26:00Z" w16du:dateUtc="2024-09-24T10:26:00Z">
        <w:r w:rsidR="00F42A59">
          <w:t xml:space="preserve">use </w:t>
        </w:r>
      </w:ins>
      <w:ins w:id="296" w:author="Matthew Nelson" w:date="2024-09-23T13:32:00Z" w16du:dateUtc="2024-09-23T12:32:00Z">
        <w:r>
          <w:t>Data Constraint</w:t>
        </w:r>
      </w:ins>
    </w:p>
    <w:p w14:paraId="39355EF0" w14:textId="39375D7C" w:rsidR="00753B8E" w:rsidRPr="00774239" w:rsidRDefault="00753B8E" w:rsidP="00753B8E">
      <w:pPr>
        <w:pStyle w:val="ListParagraph"/>
        <w:numPr>
          <w:ilvl w:val="1"/>
          <w:numId w:val="34"/>
        </w:numPr>
        <w:rPr>
          <w:ins w:id="297" w:author="Matthew Nelson" w:date="2024-09-23T13:42:00Z" w16du:dateUtc="2024-09-23T12:42:00Z"/>
          <w:i/>
          <w:sz w:val="28"/>
          <w:rPrChange w:id="298" w:author="Matthew Nelson" w:date="2024-09-23T13:42:00Z" w16du:dateUtc="2024-09-23T12:42:00Z">
            <w:rPr>
              <w:ins w:id="299" w:author="Matthew Nelson" w:date="2024-09-23T13:42:00Z" w16du:dateUtc="2024-09-23T12:42:00Z"/>
            </w:rPr>
          </w:rPrChange>
        </w:rPr>
      </w:pPr>
      <w:ins w:id="300" w:author="Matthew Nelson" w:date="2024-09-23T13:32:00Z" w16du:dateUtc="2024-09-23T12:32:00Z">
        <w:r>
          <w:t>Removal of Advanced Release Calendar</w:t>
        </w:r>
      </w:ins>
    </w:p>
    <w:p w14:paraId="0A527DBA" w14:textId="77777777" w:rsidR="00774239" w:rsidRDefault="00774239" w:rsidP="00774239">
      <w:pPr>
        <w:rPr>
          <w:ins w:id="301" w:author="Matthew Nelson" w:date="2024-09-23T13:42:00Z" w16du:dateUtc="2024-09-23T12:42:00Z"/>
          <w:i/>
          <w:sz w:val="28"/>
        </w:rPr>
      </w:pPr>
    </w:p>
    <w:p w14:paraId="1C274234" w14:textId="611966C2" w:rsidR="00774239" w:rsidRDefault="00774239" w:rsidP="00774239">
      <w:pPr>
        <w:rPr>
          <w:ins w:id="302" w:author="Matthew Nelson" w:date="2024-09-23T13:42:00Z" w16du:dateUtc="2024-09-23T12:42:00Z"/>
          <w:b/>
          <w:bCs/>
        </w:rPr>
      </w:pPr>
      <w:ins w:id="303" w:author="Matthew Nelson" w:date="2024-09-23T13:42:00Z" w16du:dateUtc="2024-09-23T12:42:00Z">
        <w:r w:rsidRPr="00774239">
          <w:rPr>
            <w:b/>
            <w:bCs/>
            <w:rPrChange w:id="304" w:author="Matthew Nelson" w:date="2024-09-23T13:42:00Z" w16du:dateUtc="2024-09-23T12:42:00Z">
              <w:rPr>
                <w:i/>
                <w:sz w:val="28"/>
              </w:rPr>
            </w:rPrChange>
          </w:rPr>
          <w:t>Documentation</w:t>
        </w:r>
      </w:ins>
    </w:p>
    <w:p w14:paraId="0376EB8B" w14:textId="41FF00F2" w:rsidR="00774239" w:rsidRPr="00774239" w:rsidRDefault="00F42A59">
      <w:pPr>
        <w:pStyle w:val="ListParagraph"/>
        <w:numPr>
          <w:ilvl w:val="0"/>
          <w:numId w:val="41"/>
        </w:numPr>
        <w:rPr>
          <w:ins w:id="305" w:author="Matthew Nelson" w:date="2024-09-19T11:14:00Z"/>
          <w:i/>
          <w:sz w:val="28"/>
          <w:rPrChange w:id="306" w:author="Matthew Nelson" w:date="2024-09-23T13:42:00Z" w16du:dateUtc="2024-09-23T12:42:00Z">
            <w:rPr>
              <w:ins w:id="307" w:author="Matthew Nelson" w:date="2024-09-19T11:14:00Z"/>
              <w:bCs/>
            </w:rPr>
          </w:rPrChange>
        </w:rPr>
        <w:pPrChange w:id="308" w:author="Matthew Nelson" w:date="2024-09-23T13:42:00Z" w16du:dateUtc="2024-09-23T12:42:00Z">
          <w:pPr>
            <w:pStyle w:val="ListParagraph"/>
            <w:numPr>
              <w:numId w:val="34"/>
            </w:numPr>
            <w:ind w:hanging="360"/>
          </w:pPr>
        </w:pPrChange>
      </w:pPr>
      <w:ins w:id="309" w:author="Matthew Nelson" w:date="2024-09-24T11:28:00Z" w16du:dateUtc="2024-09-24T10:28:00Z">
        <w:r>
          <w:t>R</w:t>
        </w:r>
      </w:ins>
      <w:ins w:id="310" w:author="Matthew Nelson" w:date="2024-09-23T13:44:00Z" w16du:dateUtc="2024-09-23T12:44:00Z">
        <w:r w:rsidR="00D90CF9">
          <w:t>egister</w:t>
        </w:r>
      </w:ins>
      <w:ins w:id="311" w:author="Matthew Nelson" w:date="2024-09-24T11:28:00Z" w16du:dateUtc="2024-09-24T10:28:00Z">
        <w:r>
          <w:t>ing</w:t>
        </w:r>
      </w:ins>
      <w:ins w:id="312" w:author="Matthew Nelson" w:date="2024-09-23T13:44:00Z" w16du:dateUtc="2024-09-23T12:44:00Z">
        <w:r w:rsidR="00D90CF9">
          <w:t xml:space="preserve"> </w:t>
        </w:r>
      </w:ins>
      <w:ins w:id="313" w:author="Matthew Nelson" w:date="2024-09-24T11:29:00Z" w16du:dateUtc="2024-09-24T10:29:00Z">
        <w:r>
          <w:t>R</w:t>
        </w:r>
      </w:ins>
      <w:ins w:id="314" w:author="Matthew Nelson" w:date="2024-09-23T13:44:00Z" w16du:dateUtc="2024-09-23T12:44:00Z">
        <w:r w:rsidR="00D90CF9">
          <w:t xml:space="preserve">eference </w:t>
        </w:r>
      </w:ins>
      <w:ins w:id="315" w:author="Matthew Nelson" w:date="2024-09-24T11:29:00Z" w16du:dateUtc="2024-09-24T10:29:00Z">
        <w:r>
          <w:t>M</w:t>
        </w:r>
      </w:ins>
      <w:ins w:id="316" w:author="Matthew Nelson" w:date="2024-09-23T13:42:00Z" w16du:dateUtc="2024-09-23T12:42:00Z">
        <w:r w:rsidR="00774239">
          <w:t>etadata</w:t>
        </w:r>
      </w:ins>
      <w:ins w:id="317" w:author="Matthew Nelson" w:date="2024-09-24T11:28:00Z" w16du:dateUtc="2024-09-24T10:28:00Z">
        <w:r>
          <w:t xml:space="preserve"> removed from documentation, to align with</w:t>
        </w:r>
      </w:ins>
      <w:ins w:id="318" w:author="Matthew Nelson" w:date="2024-09-23T13:43:00Z" w16du:dateUtc="2024-09-23T12:43:00Z">
        <w:r w:rsidR="0028632D">
          <w:t xml:space="preserve"> XML </w:t>
        </w:r>
      </w:ins>
      <w:ins w:id="319" w:author="Matthew Nelson" w:date="2024-09-24T11:28:00Z" w16du:dateUtc="2024-09-24T10:28:00Z">
        <w:r>
          <w:t>Registration</w:t>
        </w:r>
      </w:ins>
      <w:ins w:id="320" w:author="Matthew Nelson" w:date="2024-09-24T11:29:00Z" w16du:dateUtc="2024-09-24T10:29:00Z">
        <w:r>
          <w:t xml:space="preserve"> </w:t>
        </w:r>
        <w:proofErr w:type="gramStart"/>
        <w:r>
          <w:t>object  which</w:t>
        </w:r>
        <w:proofErr w:type="gramEnd"/>
        <w:r>
          <w:t xml:space="preserve"> is unable to reference a Metadata Provision, </w:t>
        </w:r>
      </w:ins>
      <w:ins w:id="321" w:author="Matthew Nelson" w:date="2024-09-24T11:28:00Z" w16du:dateUtc="2024-09-24T10:28:00Z">
        <w:r>
          <w:t>and</w:t>
        </w:r>
      </w:ins>
      <w:ins w:id="322" w:author="Matthew Nelson" w:date="2024-09-23T13:43:00Z" w16du:dateUtc="2024-09-23T12:43:00Z">
        <w:r w:rsidR="0028632D">
          <w:t xml:space="preserve"> </w:t>
        </w:r>
        <w:r w:rsidR="00774239">
          <w:t>REST API</w:t>
        </w:r>
      </w:ins>
      <w:ins w:id="323" w:author="Matthew Nelson" w:date="2024-09-24T11:30:00Z" w16du:dateUtc="2024-09-24T10:30:00Z">
        <w:r>
          <w:t xml:space="preserve"> which is unable to query for registered reference metadata sources.</w:t>
        </w:r>
      </w:ins>
      <w:ins w:id="324" w:author="Matthew Nelson" w:date="2024-09-23T13:42:00Z" w16du:dateUtc="2024-09-23T12:42:00Z">
        <w:r w:rsidR="00774239">
          <w:t xml:space="preserve"> </w:t>
        </w:r>
      </w:ins>
    </w:p>
    <w:p w14:paraId="2830E352" w14:textId="77777777" w:rsidR="00FE0C86" w:rsidRDefault="00FE0C86" w:rsidP="00FE0C86">
      <w:pPr>
        <w:spacing w:line="264" w:lineRule="auto"/>
        <w:rPr>
          <w:ins w:id="325" w:author="Matthew Nelson" w:date="2024-09-19T11:12:00Z"/>
          <w:b/>
          <w:bCs/>
        </w:rPr>
      </w:pPr>
    </w:p>
    <w:p w14:paraId="7404F7A3" w14:textId="3BD652BD" w:rsidR="00FE0C86" w:rsidRDefault="00FE0C86" w:rsidP="00FE0C86">
      <w:pPr>
        <w:spacing w:line="264" w:lineRule="auto"/>
        <w:rPr>
          <w:ins w:id="326" w:author="Matthew Nelson" w:date="2024-09-19T11:15:00Z"/>
          <w:b/>
          <w:bCs/>
        </w:rPr>
      </w:pPr>
      <w:ins w:id="327" w:author="Matthew Nelson" w:date="2024-09-19T11:11:00Z">
        <w:r w:rsidRPr="007D4F56">
          <w:rPr>
            <w:b/>
            <w:bCs/>
          </w:rPr>
          <w:t>REST Web Services Application Programming Interface (API)</w:t>
        </w:r>
      </w:ins>
    </w:p>
    <w:p w14:paraId="56A9EC7C" w14:textId="77777777" w:rsidR="00FE0C86" w:rsidRDefault="00FE0C86" w:rsidP="00FE0C86">
      <w:pPr>
        <w:spacing w:line="264" w:lineRule="auto"/>
        <w:rPr>
          <w:ins w:id="328" w:author="Matthew Nelson" w:date="2024-09-19T11:15:00Z"/>
          <w:b/>
          <w:bCs/>
        </w:rPr>
      </w:pPr>
    </w:p>
    <w:p w14:paraId="6E7C663F" w14:textId="478C9ECB" w:rsidR="00FE0C86" w:rsidRPr="00C41A1D" w:rsidRDefault="00FE0C86" w:rsidP="00B544E7">
      <w:pPr>
        <w:pStyle w:val="ListParagraph"/>
        <w:numPr>
          <w:ilvl w:val="0"/>
          <w:numId w:val="40"/>
        </w:numPr>
        <w:spacing w:line="264" w:lineRule="auto"/>
        <w:rPr>
          <w:ins w:id="329" w:author="Matthew Nelson" w:date="2024-09-19T11:30:00Z"/>
          <w:b/>
          <w:bCs/>
          <w:rPrChange w:id="330" w:author="Matthew Nelson" w:date="2024-09-19T11:30:00Z">
            <w:rPr>
              <w:ins w:id="331" w:author="Matthew Nelson" w:date="2024-09-19T11:30:00Z"/>
            </w:rPr>
          </w:rPrChange>
        </w:rPr>
      </w:pPr>
      <w:ins w:id="332" w:author="Matthew Nelson" w:date="2024-09-19T11:16:00Z">
        <w:r>
          <w:t xml:space="preserve">Ability to </w:t>
        </w:r>
      </w:ins>
      <w:ins w:id="333" w:author="Matthew Nelson" w:date="2024-09-24T11:30:00Z" w16du:dateUtc="2024-09-24T10:30:00Z">
        <w:r w:rsidR="00154382">
          <w:t>request</w:t>
        </w:r>
      </w:ins>
      <w:ins w:id="334" w:author="Matthew Nelson" w:date="2024-09-19T11:16:00Z">
        <w:r>
          <w:t xml:space="preserve"> information as it was at a point in time (</w:t>
        </w:r>
        <w:proofErr w:type="spellStart"/>
        <w:r>
          <w:t>asOf</w:t>
        </w:r>
        <w:proofErr w:type="spellEnd"/>
        <w:r>
          <w:t>)</w:t>
        </w:r>
      </w:ins>
    </w:p>
    <w:p w14:paraId="5853B523" w14:textId="00B0A39C" w:rsidR="00C41A1D" w:rsidRPr="00FE0C86" w:rsidRDefault="00C41A1D" w:rsidP="00B544E7">
      <w:pPr>
        <w:pStyle w:val="ListParagraph"/>
        <w:numPr>
          <w:ilvl w:val="0"/>
          <w:numId w:val="40"/>
        </w:numPr>
        <w:spacing w:line="264" w:lineRule="auto"/>
        <w:rPr>
          <w:ins w:id="335" w:author="Matthew Nelson" w:date="2024-09-19T11:16:00Z"/>
          <w:b/>
          <w:bCs/>
          <w:rPrChange w:id="336" w:author="Matthew Nelson" w:date="2024-09-19T11:16:00Z">
            <w:rPr>
              <w:ins w:id="337" w:author="Matthew Nelson" w:date="2024-09-19T11:16:00Z"/>
            </w:rPr>
          </w:rPrChange>
        </w:rPr>
      </w:pPr>
      <w:ins w:id="338" w:author="Matthew Nelson" w:date="2024-09-19T11:30:00Z">
        <w:r>
          <w:t xml:space="preserve">Ability to </w:t>
        </w:r>
      </w:ins>
      <w:ins w:id="339" w:author="Matthew Nelson" w:date="2024-09-24T11:30:00Z" w16du:dateUtc="2024-09-24T10:30:00Z">
        <w:r w:rsidR="00154382">
          <w:t>specify</w:t>
        </w:r>
      </w:ins>
      <w:ins w:id="340" w:author="Matthew Nelson" w:date="2024-09-19T11:30:00Z">
        <w:r>
          <w:t xml:space="preserve"> the reporting period start day </w:t>
        </w:r>
      </w:ins>
      <w:ins w:id="341" w:author="Matthew Nelson" w:date="2024-09-19T11:31:00Z">
        <w:r>
          <w:t xml:space="preserve">when using time filters </w:t>
        </w:r>
      </w:ins>
    </w:p>
    <w:p w14:paraId="225F4686" w14:textId="4F70B2EB" w:rsidR="00FE0C86" w:rsidRPr="00FE0C86" w:rsidRDefault="00FE0C86">
      <w:pPr>
        <w:pStyle w:val="ListParagraph"/>
        <w:numPr>
          <w:ilvl w:val="0"/>
          <w:numId w:val="40"/>
        </w:numPr>
        <w:spacing w:line="264" w:lineRule="auto"/>
        <w:rPr>
          <w:ins w:id="342" w:author="Matthew Nelson" w:date="2024-09-19T11:15:00Z"/>
          <w:b/>
          <w:bCs/>
        </w:rPr>
        <w:pPrChange w:id="343" w:author="Matthew Nelson" w:date="2024-09-19T11:16:00Z">
          <w:pPr>
            <w:spacing w:line="264" w:lineRule="auto"/>
          </w:pPr>
        </w:pPrChange>
      </w:pPr>
      <w:ins w:id="344" w:author="Matthew Nelson" w:date="2024-09-19T11:16:00Z">
        <w:r>
          <w:t>Improvements to documentation</w:t>
        </w:r>
      </w:ins>
    </w:p>
    <w:p w14:paraId="66489E84" w14:textId="501DE4CB" w:rsidR="00FE0C86" w:rsidRPr="00FE0C86" w:rsidRDefault="00FE0C86">
      <w:pPr>
        <w:spacing w:line="264" w:lineRule="auto"/>
        <w:ind w:left="5760" w:firstLine="0"/>
        <w:rPr>
          <w:ins w:id="345" w:author="Matthew Nelson" w:date="2024-09-19T11:11:00Z"/>
          <w:b/>
          <w:bCs/>
          <w:rPrChange w:id="346" w:author="Matthew Nelson" w:date="2024-09-19T11:15:00Z">
            <w:rPr>
              <w:ins w:id="347" w:author="Matthew Nelson" w:date="2024-09-19T11:11:00Z"/>
              <w:color w:val="0000FF"/>
              <w:sz w:val="32"/>
            </w:rPr>
          </w:rPrChange>
        </w:rPr>
        <w:pPrChange w:id="348" w:author="Matthew Nelson" w:date="2024-09-19T11:15:00Z">
          <w:pPr>
            <w:spacing w:after="160" w:line="259" w:lineRule="auto"/>
            <w:ind w:left="0" w:firstLine="0"/>
            <w:jc w:val="left"/>
          </w:pPr>
        </w:pPrChange>
      </w:pPr>
      <w:ins w:id="349" w:author="Matthew Nelson" w:date="2024-09-19T11:11:00Z">
        <w:r>
          <w:br w:type="page"/>
        </w:r>
      </w:ins>
    </w:p>
    <w:p w14:paraId="34D02E2E" w14:textId="7F54763A" w:rsidR="005A7F20" w:rsidRDefault="00612C77">
      <w:pPr>
        <w:pStyle w:val="Heading1"/>
        <w:spacing w:after="253"/>
        <w:ind w:left="561" w:right="1" w:hanging="576"/>
      </w:pPr>
      <w:bookmarkStart w:id="350" w:name="_Toc178069601"/>
      <w:r>
        <w:lastRenderedPageBreak/>
        <w:t>Processes and Business Scope</w:t>
      </w:r>
      <w:bookmarkEnd w:id="350"/>
      <w:r>
        <w:t xml:space="preserve"> </w:t>
      </w:r>
    </w:p>
    <w:p w14:paraId="3188686A" w14:textId="77777777" w:rsidR="005A7F20" w:rsidRDefault="00612C77">
      <w:pPr>
        <w:pStyle w:val="Heading2"/>
        <w:ind w:left="561" w:hanging="576"/>
      </w:pPr>
      <w:bookmarkStart w:id="351" w:name="_Toc178069602"/>
      <w:r>
        <w:t>Process Patterns</w:t>
      </w:r>
      <w:bookmarkEnd w:id="351"/>
      <w:r>
        <w:t xml:space="preserve"> </w:t>
      </w:r>
    </w:p>
    <w:p w14:paraId="591A6BD8" w14:textId="77777777" w:rsidR="005A7F20" w:rsidRDefault="00612C77">
      <w:pPr>
        <w:ind w:left="-5" w:right="194"/>
      </w:pPr>
      <w:r>
        <w:t xml:space="preserve">SDMX identifies three basic process patterns regarding the exchange of statistical data and metadata. These can be described as follows:  </w:t>
      </w:r>
    </w:p>
    <w:p w14:paraId="65A8264B" w14:textId="77777777" w:rsidR="005A7F20" w:rsidRDefault="00612C77">
      <w:pPr>
        <w:spacing w:after="0" w:line="259" w:lineRule="auto"/>
        <w:ind w:left="0" w:firstLine="0"/>
        <w:jc w:val="left"/>
      </w:pPr>
      <w:r>
        <w:t xml:space="preserve"> </w:t>
      </w:r>
    </w:p>
    <w:p w14:paraId="7ED1E981" w14:textId="77777777" w:rsidR="005A7F20" w:rsidRDefault="00612C77">
      <w:pPr>
        <w:numPr>
          <w:ilvl w:val="0"/>
          <w:numId w:val="7"/>
        </w:numPr>
        <w:ind w:right="194" w:hanging="360"/>
      </w:pPr>
      <w:r>
        <w:rPr>
          <w:i/>
        </w:rPr>
        <w:t>Bilateral exchange:</w:t>
      </w:r>
      <w:r>
        <w:t xml:space="preserve"> All aspects of the exchange process are agreed between counterparties, including the mechanism for exchange of data and metadata, the formats, the frequency or schedule, and the mode used for communications regarding the exchange. This is perhaps the most common process pattern.  </w:t>
      </w:r>
    </w:p>
    <w:p w14:paraId="55F7E708" w14:textId="77777777" w:rsidR="005A7F20" w:rsidRDefault="00612C77">
      <w:pPr>
        <w:spacing w:after="0" w:line="259" w:lineRule="auto"/>
        <w:ind w:left="360" w:firstLine="0"/>
        <w:jc w:val="left"/>
      </w:pPr>
      <w:r>
        <w:t xml:space="preserve"> </w:t>
      </w:r>
    </w:p>
    <w:p w14:paraId="226710C6" w14:textId="77777777" w:rsidR="005A7F20" w:rsidRDefault="00612C77">
      <w:pPr>
        <w:numPr>
          <w:ilvl w:val="0"/>
          <w:numId w:val="7"/>
        </w:numPr>
        <w:ind w:right="194" w:hanging="360"/>
      </w:pPr>
      <w:r>
        <w:rPr>
          <w:i/>
        </w:rPr>
        <w:t>Gateway exchange:</w:t>
      </w:r>
      <w:r>
        <w:t xml:space="preserve"> Gateway exchanges are an organized set of bilateral exchanges, in which several data and metadata collecting organizations or individuals agree to exchange the collected information with each other in a single, known format, and according to a single, known process. This pattern has the effect of reducing the burden of managing multiple bilateral exchanges (in data and metadata collection) across the sharing organizations/individuals. This is also a very common process pattern in the statistical area, where communities of institutions agree on ways to gain efficiencies within the scope of their collective responsibilities. </w:t>
      </w:r>
    </w:p>
    <w:p w14:paraId="66FB40DD" w14:textId="77777777" w:rsidR="005A7F20" w:rsidRDefault="00612C77">
      <w:pPr>
        <w:spacing w:after="0" w:line="259" w:lineRule="auto"/>
        <w:ind w:left="0" w:firstLine="0"/>
        <w:jc w:val="left"/>
      </w:pPr>
      <w:r>
        <w:t xml:space="preserve"> </w:t>
      </w:r>
    </w:p>
    <w:p w14:paraId="4FF43C52" w14:textId="77777777" w:rsidR="005A7F20" w:rsidRDefault="00612C77">
      <w:pPr>
        <w:numPr>
          <w:ilvl w:val="0"/>
          <w:numId w:val="7"/>
        </w:numPr>
        <w:ind w:right="194" w:hanging="360"/>
      </w:pPr>
      <w:r>
        <w:rPr>
          <w:i/>
        </w:rPr>
        <w:t>Data-sharing exchange:</w:t>
      </w:r>
      <w:r>
        <w:t xml:space="preserve"> Open, freely available data formats and process patterns are known and standard. Thus, any organization or individual can use any counterparty’s data and metadata (assuming they are permitted access to it). This model requires no bilateral agreement, but only requires that data and metadata providers and consumers adhere to the standards. </w:t>
      </w:r>
    </w:p>
    <w:p w14:paraId="67BAEE0D" w14:textId="77777777" w:rsidR="005A7F20" w:rsidRDefault="00612C77">
      <w:pPr>
        <w:spacing w:after="0" w:line="259" w:lineRule="auto"/>
        <w:ind w:left="0" w:firstLine="0"/>
        <w:jc w:val="left"/>
      </w:pPr>
      <w:r>
        <w:t xml:space="preserve"> </w:t>
      </w:r>
    </w:p>
    <w:p w14:paraId="094B67E1" w14:textId="55985FC7" w:rsidR="005A7F20" w:rsidRDefault="00612C77">
      <w:pPr>
        <w:ind w:left="-5" w:right="194"/>
      </w:pPr>
      <w:r>
        <w:t xml:space="preserve">This document specifies the SDMX standards designed to facilitate exchanges based on any of these process </w:t>
      </w:r>
      <w:proofErr w:type="gramStart"/>
      <w:r>
        <w:t>patterns, and</w:t>
      </w:r>
      <w:proofErr w:type="gramEnd"/>
      <w:r>
        <w:t xml:space="preserve"> shows how SDMX offers advantages in all cases. It is possible to agree bilaterally to use a standard format (such as SDMX-ML</w:t>
      </w:r>
      <w:r w:rsidR="00E95229">
        <w:t xml:space="preserve"> or SDMX-JSON</w:t>
      </w:r>
      <w:r>
        <w:t xml:space="preserve">); it is possible for data senders in a gateway process to use a standard format for data exchange with each other, or with any data providers who agree to do so; it is possible to agree to use the full set of SDMX standards to support a common data-sharing process of exchange, whether based on an SDMX-conformant registry or some other architecture.  </w:t>
      </w:r>
    </w:p>
    <w:p w14:paraId="2CDCDF95" w14:textId="77777777" w:rsidR="005A7F20" w:rsidRDefault="00612C77">
      <w:pPr>
        <w:spacing w:after="0" w:line="259" w:lineRule="auto"/>
        <w:ind w:left="0" w:firstLine="0"/>
        <w:jc w:val="left"/>
      </w:pPr>
      <w:r>
        <w:t xml:space="preserve"> </w:t>
      </w:r>
    </w:p>
    <w:p w14:paraId="307A1D7D" w14:textId="455E9252" w:rsidR="005A7F20" w:rsidRDefault="00612C77">
      <w:pPr>
        <w:ind w:left="-5" w:right="194"/>
      </w:pPr>
      <w:r>
        <w:t xml:space="preserve">The standards specified here specifically support a data-sharing process based on the use of central registry services. Registry services provide visibility into the data and metadata existing within the </w:t>
      </w:r>
      <w:proofErr w:type="gramStart"/>
      <w:r>
        <w:t>community, and</w:t>
      </w:r>
      <w:proofErr w:type="gramEnd"/>
      <w:r>
        <w:t xml:space="preserve"> support the access and use of this data and metadata by providing a set of triggers for automated processing. The data or metadata itself is not stored in a central registry – these services merely provide a useful set of metadata about the data (and additional metadata) in a known location, so that users/applications can easily locate and obtain whatever data and/or metadata is registered. The use of standards for all data, metadata, and the registry services themselves is ubiquitous, permitting a high level of automation within a data</w:t>
      </w:r>
      <w:r w:rsidR="0008549D">
        <w:t>-</w:t>
      </w:r>
      <w:r>
        <w:t xml:space="preserve">sharing community. </w:t>
      </w:r>
    </w:p>
    <w:p w14:paraId="57CA0D64" w14:textId="77777777" w:rsidR="005A7F20" w:rsidRDefault="00612C77">
      <w:pPr>
        <w:spacing w:after="0" w:line="259" w:lineRule="auto"/>
        <w:ind w:left="0" w:firstLine="0"/>
        <w:jc w:val="left"/>
      </w:pPr>
      <w:r>
        <w:t xml:space="preserve"> </w:t>
      </w:r>
    </w:p>
    <w:p w14:paraId="7D708C04" w14:textId="040319B4" w:rsidR="005A7F20" w:rsidRDefault="00612C77">
      <w:pPr>
        <w:ind w:left="-5" w:right="194"/>
      </w:pPr>
      <w:proofErr w:type="gramStart"/>
      <w:r>
        <w:t>It should be pointed out that these</w:t>
      </w:r>
      <w:proofErr w:type="gramEnd"/>
      <w:r>
        <w:t xml:space="preserve"> different process models are not mutually exclusive – a single system capable of expressing data and metadata in SDMX</w:t>
      </w:r>
      <w:r w:rsidR="00C26889">
        <w:t>-</w:t>
      </w:r>
      <w:r>
        <w:t xml:space="preserve">conformant formats could support all three scenarios. Different standards may be applicable to different processes (for </w:t>
      </w:r>
      <w:r>
        <w:lastRenderedPageBreak/>
        <w:t>example, many registry services interfaces are used only in a data-sharing scenario</w:t>
      </w:r>
      <w:proofErr w:type="gramStart"/>
      <w:r>
        <w:t>)</w:t>
      </w:r>
      <w:proofErr w:type="gramEnd"/>
      <w:r>
        <w:t xml:space="preserve"> but all have a common basis in a shared information model. </w:t>
      </w:r>
    </w:p>
    <w:p w14:paraId="61B87BB9" w14:textId="77777777" w:rsidR="005A7F20" w:rsidRDefault="00612C77">
      <w:pPr>
        <w:spacing w:after="0" w:line="259" w:lineRule="auto"/>
        <w:ind w:left="0" w:firstLine="0"/>
        <w:jc w:val="left"/>
      </w:pPr>
      <w:r>
        <w:t xml:space="preserve"> </w:t>
      </w:r>
    </w:p>
    <w:p w14:paraId="7D6F5539" w14:textId="77777777" w:rsidR="005A7F20" w:rsidRDefault="00612C77">
      <w:pPr>
        <w:ind w:left="-5" w:right="194"/>
      </w:pPr>
      <w:r>
        <w:t xml:space="preserve">In addition to looking at collection and reporting, it is also important to consider the dissemination of data. Data and metadata – no matter how they are exchanged between counterparties in the process of their development and creation – are all eventually supplied to an end user of some type. Often, this is through specific applications inside of institutions. But more and more frequently, data and metadata are also published on websites in various formats. The dissemination of data and its accompanying metadata on the web is a focus of the SDMX standards. Standards for statistical data and metadata allow improvements in the publication of data – it becomes more easily possible to process a standard format once the data is obtained, and the data and metadata are linked together, making the comprehension and further processing of the data easier. </w:t>
      </w:r>
    </w:p>
    <w:p w14:paraId="332576ED" w14:textId="77777777" w:rsidR="005A7F20" w:rsidRDefault="00612C77">
      <w:pPr>
        <w:spacing w:after="0" w:line="259" w:lineRule="auto"/>
        <w:ind w:left="0" w:firstLine="0"/>
        <w:jc w:val="left"/>
      </w:pPr>
      <w:r>
        <w:t xml:space="preserve"> </w:t>
      </w:r>
    </w:p>
    <w:p w14:paraId="3F502875" w14:textId="77777777" w:rsidR="005A7F20" w:rsidRDefault="00612C77">
      <w:pPr>
        <w:ind w:left="-5" w:right="194"/>
      </w:pPr>
      <w:r>
        <w:t xml:space="preserve">In discussions of statistical data, there are many aspects of its dissemination which impact data quality: data discovery, ease of use, and timeliness. SDMX standards provide support for </w:t>
      </w:r>
      <w:proofErr w:type="gramStart"/>
      <w:r>
        <w:t>all of</w:t>
      </w:r>
      <w:proofErr w:type="gramEnd"/>
      <w:r>
        <w:t xml:space="preserve"> these aspects of data dissemination. Standard data formats promote ease of </w:t>
      </w:r>
      <w:proofErr w:type="gramStart"/>
      <w:r>
        <w:t>use, and</w:t>
      </w:r>
      <w:proofErr w:type="gramEnd"/>
      <w:r>
        <w:t xml:space="preserve"> provide links to relevant metadata. The concept of registry services means that data and metadata can more easily be discovered.  Timeliness is improved throughout the data lifecycle by increases in efficiency, promoted through the availability of metadata and ease of use. </w:t>
      </w:r>
    </w:p>
    <w:p w14:paraId="012CD97D" w14:textId="77777777" w:rsidR="005A7F20" w:rsidRDefault="00612C77">
      <w:pPr>
        <w:spacing w:after="0" w:line="259" w:lineRule="auto"/>
        <w:ind w:left="0" w:firstLine="0"/>
        <w:jc w:val="left"/>
      </w:pPr>
      <w:r>
        <w:t xml:space="preserve"> </w:t>
      </w:r>
    </w:p>
    <w:p w14:paraId="30A040BD" w14:textId="77777777" w:rsidR="005A7F20" w:rsidRDefault="00612C77">
      <w:pPr>
        <w:spacing w:after="289"/>
        <w:ind w:left="-5" w:right="194"/>
      </w:pPr>
      <w:r>
        <w:t xml:space="preserve">It is important to note that SDMX is primarily focused on the </w:t>
      </w:r>
      <w:r>
        <w:rPr>
          <w:i/>
        </w:rPr>
        <w:t>exchange</w:t>
      </w:r>
      <w:r>
        <w:t xml:space="preserve"> and </w:t>
      </w:r>
      <w:r>
        <w:rPr>
          <w:i/>
        </w:rPr>
        <w:t>dissemination</w:t>
      </w:r>
      <w:r>
        <w:t xml:space="preserve"> of statistical data and metadata. There may also be many uses for the standard model and formats specified here in the context of internal processing of data that are not concerned with the exchange between organizations and users, however. It is felt that a clear, standard formatting of data and metadata for the purposes of exchange and dissemination can also facilitate internal processing by organizations and users, but this is not the focus of the specification.  </w:t>
      </w:r>
    </w:p>
    <w:p w14:paraId="0EE07293" w14:textId="77777777" w:rsidR="005A7F20" w:rsidRDefault="00612C77">
      <w:pPr>
        <w:pStyle w:val="Heading2"/>
        <w:ind w:left="561" w:hanging="576"/>
      </w:pPr>
      <w:bookmarkStart w:id="352" w:name="_Toc178069603"/>
      <w:r>
        <w:t>SDMX and Process Automation</w:t>
      </w:r>
      <w:bookmarkEnd w:id="352"/>
      <w:r>
        <w:t xml:space="preserve"> </w:t>
      </w:r>
    </w:p>
    <w:p w14:paraId="53981D32" w14:textId="77777777" w:rsidR="005A7F20" w:rsidRDefault="00612C77">
      <w:pPr>
        <w:ind w:left="-5" w:right="194"/>
      </w:pPr>
      <w:r>
        <w:t xml:space="preserve">Statistical data and metadata exchanges employ many different automated processes, but some are of more general interest than others. There are some common information technologies that are nearly ubiquitous within information systems today. SDMX aims to provide standards that are most useful for these automated processes and technologies.  </w:t>
      </w:r>
    </w:p>
    <w:p w14:paraId="0DA4FAAB" w14:textId="77777777" w:rsidR="005A7F20" w:rsidRDefault="00612C77">
      <w:pPr>
        <w:spacing w:after="0" w:line="259" w:lineRule="auto"/>
        <w:ind w:left="0" w:firstLine="0"/>
        <w:jc w:val="left"/>
      </w:pPr>
      <w:r>
        <w:t xml:space="preserve"> </w:t>
      </w:r>
    </w:p>
    <w:p w14:paraId="0D3138B5" w14:textId="77777777" w:rsidR="005A7F20" w:rsidRDefault="00612C77">
      <w:pPr>
        <w:ind w:left="-5" w:right="194"/>
      </w:pPr>
      <w:r>
        <w:t xml:space="preserve">Briefly, these can be described as: </w:t>
      </w:r>
    </w:p>
    <w:p w14:paraId="34592F47" w14:textId="77777777" w:rsidR="005A7F20" w:rsidRDefault="00612C77">
      <w:pPr>
        <w:spacing w:after="0" w:line="259" w:lineRule="auto"/>
        <w:ind w:left="0" w:firstLine="0"/>
        <w:jc w:val="left"/>
      </w:pPr>
      <w:r>
        <w:t xml:space="preserve"> </w:t>
      </w:r>
    </w:p>
    <w:p w14:paraId="5C77811F" w14:textId="77777777" w:rsidR="005A7F20" w:rsidRDefault="00612C77">
      <w:pPr>
        <w:numPr>
          <w:ilvl w:val="0"/>
          <w:numId w:val="8"/>
        </w:numPr>
        <w:ind w:right="194" w:hanging="360"/>
      </w:pPr>
      <w:r>
        <w:rPr>
          <w:i/>
        </w:rPr>
        <w:t>Batch Exchange of Data and Metadata:</w:t>
      </w:r>
      <w:r>
        <w:t xml:space="preserve"> The transmission of whole or partial databases between counterparties, including incremental updating.  </w:t>
      </w:r>
    </w:p>
    <w:p w14:paraId="6FA1634B" w14:textId="77777777" w:rsidR="005A7F20" w:rsidRDefault="00612C77">
      <w:pPr>
        <w:spacing w:after="0" w:line="259" w:lineRule="auto"/>
        <w:ind w:left="0" w:firstLine="0"/>
        <w:jc w:val="left"/>
      </w:pPr>
      <w:r>
        <w:t xml:space="preserve"> </w:t>
      </w:r>
    </w:p>
    <w:p w14:paraId="1D6B16B4" w14:textId="519F2CE2" w:rsidR="005A7F20" w:rsidRDefault="00612C77">
      <w:pPr>
        <w:numPr>
          <w:ilvl w:val="0"/>
          <w:numId w:val="8"/>
        </w:numPr>
        <w:ind w:right="194" w:hanging="360"/>
      </w:pPr>
      <w:r>
        <w:rPr>
          <w:i/>
        </w:rPr>
        <w:t>Provision of Data and Metadata on the Internet:</w:t>
      </w:r>
      <w:r>
        <w:t xml:space="preserve"> Internet technology - including its use in private or semi-private TCP/IP networks - is extremely common. This technology includes XML</w:t>
      </w:r>
      <w:r w:rsidR="00E95229">
        <w:t xml:space="preserve">, JSON </w:t>
      </w:r>
      <w:r>
        <w:t xml:space="preserve">and </w:t>
      </w:r>
      <w:r w:rsidR="00E95229">
        <w:t xml:space="preserve">REST </w:t>
      </w:r>
      <w:r>
        <w:t xml:space="preserve">web services as primary mechanisms for automating data and metadata provision, as well as the more traditional static HTML and database-driven publishing.  </w:t>
      </w:r>
    </w:p>
    <w:p w14:paraId="3052C4F1" w14:textId="77777777" w:rsidR="005A7F20" w:rsidRDefault="00612C77">
      <w:pPr>
        <w:spacing w:after="0" w:line="259" w:lineRule="auto"/>
        <w:ind w:left="0" w:firstLine="0"/>
        <w:jc w:val="left"/>
      </w:pPr>
      <w:r>
        <w:t xml:space="preserve"> </w:t>
      </w:r>
    </w:p>
    <w:p w14:paraId="725A2B50" w14:textId="77777777" w:rsidR="005A7F20" w:rsidRDefault="00612C77">
      <w:pPr>
        <w:numPr>
          <w:ilvl w:val="0"/>
          <w:numId w:val="8"/>
        </w:numPr>
        <w:ind w:right="194" w:hanging="360"/>
      </w:pPr>
      <w:r>
        <w:rPr>
          <w:i/>
        </w:rPr>
        <w:t>Generic Processes:</w:t>
      </w:r>
      <w:r>
        <w:t xml:space="preserve"> While many applications and processes are specific to some set of data and metadata, other types of automated services and processes are designed </w:t>
      </w:r>
      <w:r>
        <w:lastRenderedPageBreak/>
        <w:t xml:space="preserve">to handle any type of statistical data and metadata whatsoever. This is particularly true in cases where portal sites and data feeds are made available on the Internet.  </w:t>
      </w:r>
    </w:p>
    <w:p w14:paraId="083C8D22" w14:textId="77777777" w:rsidR="005A7F20" w:rsidRDefault="00612C77">
      <w:pPr>
        <w:spacing w:after="0" w:line="259" w:lineRule="auto"/>
        <w:ind w:left="0" w:firstLine="0"/>
        <w:jc w:val="left"/>
      </w:pPr>
      <w:r>
        <w:t xml:space="preserve"> </w:t>
      </w:r>
    </w:p>
    <w:p w14:paraId="15FF0894" w14:textId="77777777" w:rsidR="005A7F20" w:rsidRDefault="00612C77">
      <w:pPr>
        <w:numPr>
          <w:ilvl w:val="0"/>
          <w:numId w:val="8"/>
        </w:numPr>
        <w:ind w:right="194" w:hanging="360"/>
      </w:pPr>
      <w:r>
        <w:rPr>
          <w:i/>
        </w:rPr>
        <w:t>Presentation and Transformation of Data:</w:t>
      </w:r>
      <w:r>
        <w:t xml:space="preserve"> </w:t>
      </w:r>
      <w:proofErr w:type="gramStart"/>
      <w:r>
        <w:t>In order to</w:t>
      </w:r>
      <w:proofErr w:type="gramEnd"/>
      <w:r>
        <w:t xml:space="preserve"> make data and metadata useful to consumers, they must support automated processes that transform them into application-specific processing formats, other standard formats, and presentational formats. Although not strictly an aspect of exchange, this type of automated processing represents a set of requirements that must be supported if the information exchange between counterparties is itself to be supported. </w:t>
      </w:r>
    </w:p>
    <w:p w14:paraId="73F8C438" w14:textId="77777777" w:rsidR="005A7F20" w:rsidRDefault="00612C77">
      <w:pPr>
        <w:spacing w:after="0" w:line="259" w:lineRule="auto"/>
        <w:ind w:left="0" w:firstLine="0"/>
        <w:jc w:val="left"/>
      </w:pPr>
      <w:r>
        <w:t xml:space="preserve"> </w:t>
      </w:r>
    </w:p>
    <w:p w14:paraId="298C89DD" w14:textId="77777777" w:rsidR="005A7F20" w:rsidRDefault="00612C77">
      <w:pPr>
        <w:spacing w:after="286"/>
        <w:ind w:left="-5" w:right="194"/>
      </w:pPr>
      <w:r>
        <w:t xml:space="preserve">The SDMX standards specified here are designed to support the requirements of </w:t>
      </w:r>
      <w:proofErr w:type="gramStart"/>
      <w:r>
        <w:t>all of</w:t>
      </w:r>
      <w:proofErr w:type="gramEnd"/>
      <w:r>
        <w:t xml:space="preserve"> these automation processes and technologies. </w:t>
      </w:r>
    </w:p>
    <w:p w14:paraId="0F919DF5" w14:textId="77777777" w:rsidR="005A7F20" w:rsidRDefault="00612C77">
      <w:pPr>
        <w:pStyle w:val="Heading2"/>
        <w:ind w:left="561" w:hanging="576"/>
      </w:pPr>
      <w:bookmarkStart w:id="353" w:name="_Toc178069604"/>
      <w:r>
        <w:t>Statistical Data and Metadata</w:t>
      </w:r>
      <w:bookmarkEnd w:id="353"/>
      <w:r>
        <w:t xml:space="preserve"> </w:t>
      </w:r>
    </w:p>
    <w:p w14:paraId="60657C18" w14:textId="77777777" w:rsidR="005A7F20" w:rsidRDefault="00612C77">
      <w:pPr>
        <w:ind w:left="-5" w:right="194"/>
      </w:pPr>
      <w:r>
        <w:t xml:space="preserve">To avoid confusion about which "data" and "metadata" are the intended content of the SDMX formats specified here, a statement of scope is offered. Statistical "data" are sets of often numeric observations which typically have time associated with them. They are associated with a set of metadata values, representing specific concepts, which act as identifiers and descriptors of the data. These metadata values and concepts can be understood as the named dimensions of a multi-dimensional co-ordinate system, describing what is often called a "cube" of data. </w:t>
      </w:r>
    </w:p>
    <w:p w14:paraId="3056987C" w14:textId="77777777" w:rsidR="005A7F20" w:rsidRDefault="00612C77">
      <w:pPr>
        <w:spacing w:after="0" w:line="259" w:lineRule="auto"/>
        <w:ind w:left="0" w:firstLine="0"/>
        <w:jc w:val="left"/>
      </w:pPr>
      <w:r>
        <w:t xml:space="preserve"> </w:t>
      </w:r>
    </w:p>
    <w:p w14:paraId="052498E1" w14:textId="77777777" w:rsidR="005A7F20" w:rsidRDefault="00612C77">
      <w:pPr>
        <w:ind w:left="-5" w:right="194"/>
      </w:pPr>
      <w:r>
        <w:t xml:space="preserve">SDMX identifies a standard technique for modelling, expressing, and understanding the structure of this multi-dimensional "cube", allowing automated processing of data from a variety of sources. This approach is widely applicable across types of data and attempts to provide the simplest and most easily comprehensible technique that will support the exchange of this broad set of data and related metadata.  </w:t>
      </w:r>
    </w:p>
    <w:p w14:paraId="68099C52" w14:textId="77777777" w:rsidR="005A7F20" w:rsidRDefault="00612C77">
      <w:pPr>
        <w:spacing w:after="0" w:line="259" w:lineRule="auto"/>
        <w:ind w:left="0" w:firstLine="0"/>
        <w:jc w:val="left"/>
      </w:pPr>
      <w:r>
        <w:t xml:space="preserve"> </w:t>
      </w:r>
    </w:p>
    <w:p w14:paraId="53BED28D" w14:textId="77777777" w:rsidR="005A7F20" w:rsidRDefault="00612C77">
      <w:pPr>
        <w:ind w:left="-5" w:right="194"/>
      </w:pPr>
      <w:r>
        <w:t xml:space="preserve">The term "metadata" is very broad indeed. A distinction can be made between “structural” metadata – those concepts used in the description and identification of statistical data and metadata – and “reference” metadata – the larger set of concepts that describe and qualify statistical data sets and processing more generally, and which are often associated not with specific observations or series of data, but with entire collections of data or even the institutions which provide that data. </w:t>
      </w:r>
    </w:p>
    <w:p w14:paraId="5AA0401D" w14:textId="77777777" w:rsidR="005A7F20" w:rsidRDefault="00612C77">
      <w:pPr>
        <w:spacing w:after="0" w:line="259" w:lineRule="auto"/>
        <w:ind w:left="0" w:firstLine="0"/>
        <w:jc w:val="left"/>
      </w:pPr>
      <w:r>
        <w:t xml:space="preserve"> </w:t>
      </w:r>
    </w:p>
    <w:p w14:paraId="50C89105" w14:textId="77777777" w:rsidR="005A7F20" w:rsidRDefault="00612C77">
      <w:pPr>
        <w:ind w:left="-5" w:right="194"/>
      </w:pPr>
      <w:r>
        <w:t xml:space="preserve">The SDMX Information Model provides for the structuring not only of data, but also of “reference” metadata. While these reference metadata structures exist independent of the data and its structural metadata, they are often linked. The SDMX Information Model provides for the attachment of reference metadata to any part of the data or structural metadata, as well as for the reporting and exchange of the reference metadata and its structural descriptions. This function of the SDMX standards supports many aspects of data quality initiatives, allowing as it does for the exchange of metadata in its broadest sense, of which quality-related metadata is a major part. </w:t>
      </w:r>
    </w:p>
    <w:p w14:paraId="397049A7" w14:textId="77777777" w:rsidR="005A7F20" w:rsidRDefault="00612C77">
      <w:pPr>
        <w:spacing w:after="0" w:line="259" w:lineRule="auto"/>
        <w:ind w:left="0" w:firstLine="0"/>
        <w:jc w:val="left"/>
      </w:pPr>
      <w:r>
        <w:t xml:space="preserve"> </w:t>
      </w:r>
    </w:p>
    <w:p w14:paraId="23C66788" w14:textId="77777777" w:rsidR="005A7F20" w:rsidRDefault="00612C77">
      <w:pPr>
        <w:ind w:left="-5" w:right="194"/>
      </w:pPr>
      <w:r>
        <w:t xml:space="preserve">Metadata are associated not only with data, but also with the process of providing and managing the flow of data. The SDMX Information Model provides for a set of metadata concerned with “data provisioning” – metadata which are useful to those who need to understand the content and form of a data provider’s output. Each data provider can describe in standard fashion the content of and dependencies within the data and metadata sets which </w:t>
      </w:r>
      <w:r>
        <w:lastRenderedPageBreak/>
        <w:t xml:space="preserve">they produce, and supply information about the scheduling and mechanism by which their data and metadata are provided. This allows for automation of some validation and control functions, as well as supporting management of data reporting. </w:t>
      </w:r>
    </w:p>
    <w:p w14:paraId="0D7E9A69" w14:textId="77777777" w:rsidR="005A7F20" w:rsidRDefault="00612C77">
      <w:pPr>
        <w:spacing w:after="0" w:line="259" w:lineRule="auto"/>
        <w:ind w:left="0" w:firstLine="0"/>
        <w:jc w:val="left"/>
      </w:pPr>
      <w:r>
        <w:t xml:space="preserve"> </w:t>
      </w:r>
    </w:p>
    <w:p w14:paraId="4CF664FE" w14:textId="77777777" w:rsidR="005A7F20" w:rsidRDefault="00612C77">
      <w:pPr>
        <w:ind w:left="-5" w:right="194"/>
      </w:pPr>
      <w:r>
        <w:t xml:space="preserve">SDMX also recognizes the importance of classification schemes in organizing and managing the exchange and dissemination of data and metadata. It is possible to express information about classification schemes and domain categories in SDMX, along with their relationships to data and metadata sets, as well as to categorize other objects in the model. </w:t>
      </w:r>
    </w:p>
    <w:p w14:paraId="238D3C9E" w14:textId="77777777" w:rsidR="005A7F20" w:rsidRDefault="00612C77">
      <w:pPr>
        <w:spacing w:after="0" w:line="259" w:lineRule="auto"/>
        <w:ind w:left="0" w:firstLine="0"/>
        <w:jc w:val="left"/>
      </w:pPr>
      <w:r>
        <w:t xml:space="preserve"> </w:t>
      </w:r>
    </w:p>
    <w:p w14:paraId="7C5B32CA" w14:textId="77777777" w:rsidR="005A7F20" w:rsidRDefault="00612C77">
      <w:pPr>
        <w:ind w:left="-5" w:right="194"/>
      </w:pPr>
      <w:r>
        <w:t xml:space="preserve">The SDMX standards offer a common model, a choice of syntax and, for XML, a choice of data formats which support the exchange of any type of statistical data meeting the definition above; several optimized formats are specified based on the specific requirements of each implementation, as described below in the SDMX-ML section.  </w:t>
      </w:r>
    </w:p>
    <w:p w14:paraId="51B874D4" w14:textId="77777777" w:rsidR="005A7F20" w:rsidRDefault="00612C77">
      <w:pPr>
        <w:spacing w:after="0" w:line="259" w:lineRule="auto"/>
        <w:ind w:left="0" w:firstLine="0"/>
        <w:jc w:val="left"/>
      </w:pPr>
      <w:r>
        <w:t xml:space="preserve"> </w:t>
      </w:r>
    </w:p>
    <w:p w14:paraId="2C66D630" w14:textId="2DA73A63" w:rsidR="005A7F20" w:rsidRDefault="00612C77">
      <w:pPr>
        <w:ind w:left="-5" w:right="194"/>
      </w:pPr>
      <w:r>
        <w:t xml:space="preserve">The formal objects in the information model are presented </w:t>
      </w:r>
      <w:r w:rsidR="0019068F">
        <w:t xml:space="preserve">schematically in Figure </w:t>
      </w:r>
      <w:proofErr w:type="gramStart"/>
      <w:r w:rsidR="0019068F">
        <w:t>1</w:t>
      </w:r>
      <w:r>
        <w:t xml:space="preserve">, </w:t>
      </w:r>
      <w:r w:rsidR="00312C70">
        <w:t>and</w:t>
      </w:r>
      <w:proofErr w:type="gramEnd"/>
      <w:r w:rsidR="00312C70">
        <w:t xml:space="preserve"> are discussed in more detail elsewhere in this document.</w:t>
      </w:r>
      <w:r>
        <w:t xml:space="preserve"> </w:t>
      </w:r>
    </w:p>
    <w:p w14:paraId="0965DEA6" w14:textId="77777777" w:rsidR="0019068F" w:rsidRDefault="0019068F">
      <w:pPr>
        <w:spacing w:after="0" w:line="259" w:lineRule="auto"/>
        <w:ind w:left="0" w:firstLine="0"/>
        <w:jc w:val="right"/>
        <w:rPr>
          <w:ins w:id="354" w:author="Matthew Nelson" w:date="2024-09-19T14:22:00Z"/>
        </w:rPr>
      </w:pPr>
    </w:p>
    <w:p w14:paraId="1501BAAC" w14:textId="7DAD223E" w:rsidR="00B20016" w:rsidRDefault="0018492B">
      <w:pPr>
        <w:spacing w:after="0" w:line="259" w:lineRule="auto"/>
        <w:ind w:left="0" w:firstLine="0"/>
        <w:jc w:val="left"/>
        <w:pPrChange w:id="355" w:author="Matthew Nelson" w:date="2024-09-19T14:23:00Z">
          <w:pPr>
            <w:spacing w:after="0" w:line="259" w:lineRule="auto"/>
            <w:ind w:left="0" w:firstLine="0"/>
            <w:jc w:val="right"/>
          </w:pPr>
        </w:pPrChange>
      </w:pPr>
      <w:ins w:id="356" w:author="Matthew Nelson" w:date="2024-09-19T14:35:00Z">
        <w:r>
          <w:rPr>
            <w:noProof/>
          </w:rPr>
          <w:lastRenderedPageBreak/>
          <w:drawing>
            <wp:inline distT="0" distB="0" distL="0" distR="0" wp14:anchorId="7607AE63" wp14:editId="319E8F6F">
              <wp:extent cx="5789295" cy="6978650"/>
              <wp:effectExtent l="0" t="0" r="1905" b="6350"/>
              <wp:docPr id="346345871"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871" name="Picture 2" descr="A diagram of a company&#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89295" cy="6978650"/>
                      </a:xfrm>
                      <a:prstGeom prst="rect">
                        <a:avLst/>
                      </a:prstGeom>
                    </pic:spPr>
                  </pic:pic>
                </a:graphicData>
              </a:graphic>
            </wp:inline>
          </w:drawing>
        </w:r>
      </w:ins>
    </w:p>
    <w:p w14:paraId="0033BBDE" w14:textId="357508BD" w:rsidR="005A7F20" w:rsidRDefault="004756E8" w:rsidP="00EF1B1A">
      <w:pPr>
        <w:spacing w:after="0" w:line="259" w:lineRule="auto"/>
        <w:ind w:left="0" w:firstLine="0"/>
        <w:jc w:val="left"/>
      </w:pPr>
      <w:del w:id="357" w:author="Matthew Nelson" w:date="2024-09-23T13:33:00Z" w16du:dateUtc="2024-09-23T12:33:00Z">
        <w:r w:rsidDel="00753B8E">
          <w:rPr>
            <w:noProof/>
          </w:rPr>
          <w:drawing>
            <wp:inline distT="0" distB="0" distL="0" distR="0" wp14:anchorId="42B7F8A7" wp14:editId="65DD08F5">
              <wp:extent cx="5664112" cy="8094518"/>
              <wp:effectExtent l="0" t="0" r="0" b="190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672088" cy="8105916"/>
                      </a:xfrm>
                      <a:prstGeom prst="rect">
                        <a:avLst/>
                      </a:prstGeom>
                    </pic:spPr>
                  </pic:pic>
                </a:graphicData>
              </a:graphic>
            </wp:inline>
          </w:drawing>
        </w:r>
      </w:del>
    </w:p>
    <w:p w14:paraId="5BBAF19D" w14:textId="416DC1F4" w:rsidR="005A7F20" w:rsidRDefault="00612C77">
      <w:pPr>
        <w:spacing w:after="413" w:line="259" w:lineRule="auto"/>
        <w:ind w:left="370" w:firstLine="0"/>
        <w:jc w:val="left"/>
        <w:rPr>
          <w:ins w:id="358" w:author="Matthew Nelson" w:date="2024-09-23T13:33:00Z" w16du:dateUtc="2024-09-23T12:33:00Z"/>
          <w:rFonts w:ascii="Times New Roman" w:eastAsia="Times New Roman" w:hAnsi="Times New Roman" w:cs="Times New Roman"/>
          <w:b/>
          <w:sz w:val="20"/>
        </w:rPr>
      </w:pPr>
      <w:r>
        <w:rPr>
          <w:rFonts w:ascii="Wingdings 2" w:eastAsia="Wingdings 2" w:hAnsi="Wingdings 2" w:cs="Wingdings 2"/>
          <w:sz w:val="20"/>
        </w:rPr>
        <w:t></w:t>
      </w:r>
      <w:r>
        <w:rPr>
          <w:sz w:val="20"/>
        </w:rPr>
        <w:t xml:space="preserve"> </w:t>
      </w:r>
      <w:r>
        <w:rPr>
          <w:rFonts w:ascii="Times New Roman" w:eastAsia="Times New Roman" w:hAnsi="Times New Roman" w:cs="Times New Roman"/>
          <w:b/>
          <w:sz w:val="20"/>
        </w:rPr>
        <w:t xml:space="preserve">Figure 1: High Level Schematic of Major Artefacts in the SDMX </w:t>
      </w:r>
      <w:r w:rsidR="0036350B">
        <w:rPr>
          <w:rFonts w:ascii="Times New Roman" w:eastAsia="Times New Roman" w:hAnsi="Times New Roman" w:cs="Times New Roman"/>
          <w:b/>
          <w:sz w:val="20"/>
        </w:rPr>
        <w:t xml:space="preserve">3.0 </w:t>
      </w:r>
      <w:r>
        <w:rPr>
          <w:rFonts w:ascii="Times New Roman" w:eastAsia="Times New Roman" w:hAnsi="Times New Roman" w:cs="Times New Roman"/>
          <w:b/>
          <w:sz w:val="20"/>
        </w:rPr>
        <w:t xml:space="preserve">Information Model </w:t>
      </w:r>
    </w:p>
    <w:p w14:paraId="1660C114" w14:textId="77777777" w:rsidR="00753B8E" w:rsidRDefault="00753B8E">
      <w:pPr>
        <w:spacing w:after="413" w:line="259" w:lineRule="auto"/>
        <w:ind w:left="370" w:firstLine="0"/>
        <w:jc w:val="left"/>
      </w:pPr>
    </w:p>
    <w:p w14:paraId="2DD3F632" w14:textId="77777777" w:rsidR="005A7F20" w:rsidRDefault="00612C77">
      <w:pPr>
        <w:pStyle w:val="Heading2"/>
        <w:ind w:left="561" w:hanging="576"/>
      </w:pPr>
      <w:bookmarkStart w:id="359" w:name="_Toc178069605"/>
      <w:r>
        <w:lastRenderedPageBreak/>
        <w:t>The SDMX View of Statistical Exchange</w:t>
      </w:r>
      <w:bookmarkEnd w:id="359"/>
      <w:r>
        <w:t xml:space="preserve"> </w:t>
      </w:r>
    </w:p>
    <w:p w14:paraId="37989C14" w14:textId="77777777" w:rsidR="005A7F20" w:rsidRDefault="00612C77">
      <w:pPr>
        <w:ind w:left="-5" w:right="194"/>
      </w:pPr>
      <w:r>
        <w:t xml:space="preserve">Version 1.0 of ISO/TS 17369 SDMX covered statistical data </w:t>
      </w:r>
      <w:proofErr w:type="gramStart"/>
      <w:r>
        <w:t>sets</w:t>
      </w:r>
      <w:proofErr w:type="gramEnd"/>
      <w:r>
        <w:t xml:space="preserve"> and the metadata related to the structure of these data sets. This scope was useful in supporting the different models of statistical exchange (bilateral exchange, gateway exchange, and data-sharing) but was not by itself sufficient to support them completely. Versions 2.0 and 2.1 provide a much more complete view of statistical exchange, so that an open data-sharing model can be fully supported, and other models of exchange can be more completely automated. </w:t>
      </w:r>
      <w:proofErr w:type="gramStart"/>
      <w:r>
        <w:t>In order to</w:t>
      </w:r>
      <w:proofErr w:type="gramEnd"/>
      <w:r>
        <w:t xml:space="preserve"> produce technical standards that will support this increased scope, the SDMX Information Model provides a broader set of formal objects which describe the actors, processes, and resources within statistical exchanges. </w:t>
      </w:r>
    </w:p>
    <w:p w14:paraId="74A882C7" w14:textId="77777777" w:rsidR="005A7F20" w:rsidRDefault="00612C77">
      <w:pPr>
        <w:spacing w:after="0" w:line="259" w:lineRule="auto"/>
        <w:ind w:left="0" w:firstLine="0"/>
        <w:jc w:val="left"/>
      </w:pPr>
      <w:r>
        <w:t xml:space="preserve"> </w:t>
      </w:r>
    </w:p>
    <w:p w14:paraId="7FAE127C" w14:textId="77777777" w:rsidR="005A7F20" w:rsidRDefault="00612C77">
      <w:pPr>
        <w:ind w:left="-5" w:right="194"/>
      </w:pPr>
      <w:r>
        <w:t xml:space="preserve">It is important to understand the set of formal objects not only in a technical sense, but also in terms of what they represent in the real-world exchange of statistical data and metadata.  </w:t>
      </w:r>
    </w:p>
    <w:p w14:paraId="54082B89" w14:textId="77777777" w:rsidR="005A7F20" w:rsidRDefault="00612C77">
      <w:pPr>
        <w:spacing w:after="0" w:line="259" w:lineRule="auto"/>
        <w:ind w:left="0" w:firstLine="0"/>
        <w:jc w:val="left"/>
      </w:pPr>
      <w:r>
        <w:t xml:space="preserve"> </w:t>
      </w:r>
    </w:p>
    <w:p w14:paraId="587B16C9" w14:textId="77777777" w:rsidR="005A7F20" w:rsidRDefault="00612C77">
      <w:pPr>
        <w:ind w:left="-5" w:right="194"/>
      </w:pPr>
      <w:r>
        <w:t xml:space="preserve">The first version of SDMX provided for data sets - specific statistical data reported according to a specific structure, for a specific time range - and for data structure definitions - the metadata which describes the structure of statistical data sets. These are important objects in statistical </w:t>
      </w:r>
      <w:proofErr w:type="gramStart"/>
      <w:r>
        <w:t>exchanges, and</w:t>
      </w:r>
      <w:proofErr w:type="gramEnd"/>
      <w:r>
        <w:t xml:space="preserve"> are retained and enhanced in the second version of the standards in a backward-compatible form. A related object in statistical exchanges is the "data flow" - this supports the concept of data reporting or dissemination on an ongoing basis. "Data flows" can be understood as data sets which are not bounded by time. Data structures are owned and maintained by agencies - in a similar fashion, data flows are owned by maintenance agencies. </w:t>
      </w:r>
    </w:p>
    <w:p w14:paraId="05260C11" w14:textId="77777777" w:rsidR="005A7F20" w:rsidRDefault="00612C77">
      <w:pPr>
        <w:spacing w:after="0" w:line="259" w:lineRule="auto"/>
        <w:ind w:left="0" w:firstLine="0"/>
        <w:jc w:val="left"/>
      </w:pPr>
      <w:r>
        <w:t xml:space="preserve"> </w:t>
      </w:r>
    </w:p>
    <w:p w14:paraId="1FA9A2FF" w14:textId="3F737036" w:rsidR="005A7F20" w:rsidRDefault="00E95229">
      <w:pPr>
        <w:ind w:left="-5" w:right="194"/>
      </w:pPr>
      <w:r>
        <w:t>SDMX</w:t>
      </w:r>
      <w:r w:rsidR="00612C77">
        <w:t xml:space="preserve"> allo</w:t>
      </w:r>
      <w:r>
        <w:t>ws</w:t>
      </w:r>
      <w:r w:rsidR="00612C77">
        <w:t xml:space="preserve"> for the publication of statistical data (and the related structural metadata) but also provide</w:t>
      </w:r>
      <w:r>
        <w:t>d</w:t>
      </w:r>
      <w:r w:rsidR="00612C77">
        <w:t xml:space="preserve"> for the standard, systematic representation of reference metadata. </w:t>
      </w:r>
      <w:r>
        <w:t>In version 2.1, r</w:t>
      </w:r>
      <w:r w:rsidR="00612C77">
        <w:t xml:space="preserve">eference metadata </w:t>
      </w:r>
      <w:r>
        <w:t xml:space="preserve">were </w:t>
      </w:r>
      <w:r w:rsidR="00612C77">
        <w:t>reported independent of the statistical data.</w:t>
      </w:r>
      <w:r>
        <w:t xml:space="preserve"> However, </w:t>
      </w:r>
      <w:r w:rsidR="00250AEE">
        <w:t>in</w:t>
      </w:r>
      <w:r>
        <w:t xml:space="preserve"> 3.0</w:t>
      </w:r>
      <w:r w:rsidR="00250AEE">
        <w:t xml:space="preserve"> reference metadata associated </w:t>
      </w:r>
      <w:r w:rsidR="00B7014B">
        <w:t xml:space="preserve">directly </w:t>
      </w:r>
      <w:r w:rsidR="00250AEE">
        <w:t xml:space="preserve">with data such as footnotes are reported </w:t>
      </w:r>
      <w:r w:rsidR="000071E4">
        <w:t>as attributes of the data set</w:t>
      </w:r>
      <w:r w:rsidR="00250AEE">
        <w:t>.</w:t>
      </w:r>
      <w:r w:rsidR="00B7014B">
        <w:t xml:space="preserve"> For other reference metadata, principally that linked to structures like “concepts”, </w:t>
      </w:r>
      <w:r w:rsidR="00612C77">
        <w:t xml:space="preserve">SDMX provides reference "metadata sets", "metadata structure definitions", and "metadata flows". These objects </w:t>
      </w:r>
      <w:r w:rsidR="00B7014B">
        <w:t>are</w:t>
      </w:r>
      <w:r>
        <w:t xml:space="preserve"> </w:t>
      </w:r>
      <w:r w:rsidR="00612C77">
        <w:t xml:space="preserve">very similar to data sets, data structure definitions, and data flows, but concern reference metadata rather than statistical observations. In the same way that data providers may publish statistical data, they may also publish reference metadata. Metadata structural definitions </w:t>
      </w:r>
      <w:r w:rsidR="00B7014B">
        <w:t>are</w:t>
      </w:r>
      <w:r>
        <w:t xml:space="preserve"> </w:t>
      </w:r>
      <w:r w:rsidR="00612C77">
        <w:t xml:space="preserve">maintained by agencies in a fashion </w:t>
      </w:r>
      <w:proofErr w:type="gramStart"/>
      <w:r w:rsidR="00612C77">
        <w:t>similar to</w:t>
      </w:r>
      <w:proofErr w:type="gramEnd"/>
      <w:r w:rsidR="00612C77">
        <w:t xml:space="preserve"> the way that agencies maintain data structure definitions, the structural definitions of data sets. </w:t>
      </w:r>
    </w:p>
    <w:p w14:paraId="49DEDAAA" w14:textId="77777777" w:rsidR="005A7F20" w:rsidRDefault="00612C77">
      <w:pPr>
        <w:spacing w:after="0" w:line="259" w:lineRule="auto"/>
        <w:ind w:left="0" w:firstLine="0"/>
        <w:jc w:val="left"/>
      </w:pPr>
      <w:r>
        <w:t xml:space="preserve"> </w:t>
      </w:r>
    </w:p>
    <w:p w14:paraId="05779749" w14:textId="2954315C" w:rsidR="005A7F20" w:rsidRDefault="00612C77">
      <w:pPr>
        <w:ind w:left="-5" w:right="194"/>
      </w:pPr>
      <w:r>
        <w:t xml:space="preserve">The structural definitions of both data and reference metadata associate specific statistical concepts with their representations, whether textual, coded, etc. </w:t>
      </w:r>
      <w:r w:rsidR="000071E4">
        <w:t>These</w:t>
      </w:r>
      <w:r>
        <w:t xml:space="preserve"> concepts </w:t>
      </w:r>
      <w:r w:rsidR="000071E4">
        <w:t>are</w:t>
      </w:r>
      <w:r w:rsidR="00E95229">
        <w:t xml:space="preserve"> </w:t>
      </w:r>
      <w:r>
        <w:t xml:space="preserve">taken from a "concept scheme" which is maintained by a specific agency. Concept schemes group a set of concepts, provide their definitions and names, and allow for semantic relationships to be expressed, when some concepts are specializations of others. It is possible for a single concept scheme to be used both for data structures - key families - and for reference metadata structures.   </w:t>
      </w:r>
    </w:p>
    <w:p w14:paraId="57F371BB" w14:textId="77777777" w:rsidR="005A7F20" w:rsidRDefault="00612C77">
      <w:pPr>
        <w:spacing w:after="0" w:line="259" w:lineRule="auto"/>
        <w:ind w:left="0" w:firstLine="0"/>
        <w:jc w:val="left"/>
      </w:pPr>
      <w:r>
        <w:t xml:space="preserve"> </w:t>
      </w:r>
    </w:p>
    <w:p w14:paraId="315F0533" w14:textId="4F4A41F2" w:rsidR="005A7F20" w:rsidRDefault="00612C77" w:rsidP="5DDA7441">
      <w:pPr>
        <w:ind w:left="-5" w:right="194"/>
        <w:rPr>
          <w:ins w:id="360" w:author="Matthew Nelson" w:date="2024-09-19T15:16:00Z"/>
        </w:rPr>
      </w:pPr>
      <w:r>
        <w:t xml:space="preserve">Inherent in any statistical exchange – and in many dissemination </w:t>
      </w:r>
      <w:proofErr w:type="gramStart"/>
      <w:r>
        <w:t xml:space="preserve">activities </w:t>
      </w:r>
      <w:r w:rsidR="1735596E" w:rsidRPr="5DDA7441">
        <w:rPr>
          <w:color w:val="000000" w:themeColor="text1"/>
        </w:rPr>
        <w:t xml:space="preserve"> –</w:t>
      </w:r>
      <w:proofErr w:type="gramEnd"/>
      <w:r>
        <w:t xml:space="preserve"> is a concept of "service level agreement", even if this is not formalized or made explicit. SDMX incorporates this idea in objects termed "provision agreements". Data providers may provide data to many different data flows. Data flows may incorporate data coming from more than one data </w:t>
      </w:r>
      <w:r>
        <w:lastRenderedPageBreak/>
        <w:t xml:space="preserve">provider. Provision agreements are the objects which tell you which data providers are supplying what data to which data flows. </w:t>
      </w:r>
      <w:r w:rsidR="00871F24">
        <w:t xml:space="preserve">Similarly, metadata provision agreements </w:t>
      </w:r>
      <w:r>
        <w:t>for metadata flows</w:t>
      </w:r>
      <w:r w:rsidR="00871F24">
        <w:t>.</w:t>
      </w:r>
    </w:p>
    <w:p w14:paraId="2AA97F51" w14:textId="77777777" w:rsidR="00E57E67" w:rsidRDefault="00E57E67" w:rsidP="5DDA7441">
      <w:pPr>
        <w:ind w:left="-5" w:right="194"/>
        <w:rPr>
          <w:ins w:id="361" w:author="Matthew Nelson" w:date="2024-09-19T15:16:00Z"/>
        </w:rPr>
      </w:pPr>
    </w:p>
    <w:p w14:paraId="11EA05DD" w14:textId="476CD2C0" w:rsidR="00E57E67" w:rsidRDefault="00E57E67" w:rsidP="5DDA7441">
      <w:pPr>
        <w:ind w:left="-5" w:right="194"/>
      </w:pPr>
      <w:ins w:id="362" w:author="Matthew Nelson" w:date="2024-09-19T15:16:00Z">
        <w:r>
          <w:t>Provision agreeme</w:t>
        </w:r>
      </w:ins>
      <w:ins w:id="363" w:author="Matthew Nelson" w:date="2024-09-19T15:17:00Z">
        <w:r>
          <w:t xml:space="preserve">nts allow for data collection </w:t>
        </w:r>
      </w:ins>
      <w:ins w:id="364" w:author="Matthew Nelson" w:date="2024-09-19T15:18:00Z">
        <w:r>
          <w:t>restrictions</w:t>
        </w:r>
      </w:ins>
      <w:ins w:id="365" w:author="Matthew Nelson" w:date="2024-09-19T15:17:00Z">
        <w:r>
          <w:t xml:space="preserve"> to be applied at</w:t>
        </w:r>
      </w:ins>
      <w:ins w:id="366" w:author="Matthew Nelson" w:date="2024-09-19T15:18:00Z">
        <w:r>
          <w:t xml:space="preserve"> the level of the data provider in the context of the collection (data flow), th</w:t>
        </w:r>
      </w:ins>
      <w:ins w:id="367" w:author="Matthew Nelson" w:date="2024-09-23T13:34:00Z" w16du:dateUtc="2024-09-23T12:34:00Z">
        <w:r w:rsidR="00753B8E">
          <w:t>is</w:t>
        </w:r>
      </w:ins>
      <w:ins w:id="368" w:author="Matthew Nelson" w:date="2024-09-19T15:18:00Z">
        <w:r>
          <w:t xml:space="preserve"> set of information is termed a ‘data constraint’ in the SDMX Information Mode</w:t>
        </w:r>
      </w:ins>
      <w:ins w:id="369" w:author="Matthew Nelson" w:date="2024-09-19T15:19:00Z">
        <w:r>
          <w:t xml:space="preserve">l.  </w:t>
        </w:r>
      </w:ins>
      <w:ins w:id="370" w:author="Matthew Nelson" w:date="2024-09-23T13:34:00Z" w16du:dateUtc="2024-09-23T12:34:00Z">
        <w:r w:rsidR="00753B8E">
          <w:t>Additionally</w:t>
        </w:r>
      </w:ins>
      <w:ins w:id="371" w:author="Matthew Nelson" w:date="2024-09-23T13:35:00Z" w16du:dateUtc="2024-09-23T12:35:00Z">
        <w:r w:rsidR="00753B8E">
          <w:t>,</w:t>
        </w:r>
      </w:ins>
      <w:ins w:id="372" w:author="Matthew Nelson" w:date="2024-09-19T15:19:00Z">
        <w:r>
          <w:t xml:space="preserve"> i</w:t>
        </w:r>
      </w:ins>
      <w:ins w:id="373" w:author="Matthew Nelson" w:date="2024-09-23T13:35:00Z" w16du:dateUtc="2024-09-23T12:35:00Z">
        <w:r w:rsidR="00753B8E">
          <w:t>n</w:t>
        </w:r>
      </w:ins>
      <w:ins w:id="374" w:author="Matthew Nelson" w:date="2024-09-19T15:19:00Z">
        <w:r>
          <w:t xml:space="preserve"> a dissemination environment</w:t>
        </w:r>
      </w:ins>
      <w:ins w:id="375" w:author="Matthew Nelson" w:date="2024-09-23T13:35:00Z" w16du:dateUtc="2024-09-23T12:35:00Z">
        <w:r w:rsidR="00753B8E">
          <w:t>,</w:t>
        </w:r>
      </w:ins>
      <w:ins w:id="376" w:author="Matthew Nelson" w:date="2024-09-19T15:19:00Z">
        <w:r>
          <w:t xml:space="preserve"> data </w:t>
        </w:r>
      </w:ins>
      <w:ins w:id="377" w:author="Matthew Nelson" w:date="2024-09-23T13:35:00Z" w16du:dateUtc="2024-09-23T12:35:00Z">
        <w:r w:rsidR="00753B8E">
          <w:t>can</w:t>
        </w:r>
      </w:ins>
      <w:ins w:id="378" w:author="Matthew Nelson" w:date="2024-09-19T15:19:00Z">
        <w:r>
          <w:t xml:space="preserve"> </w:t>
        </w:r>
      </w:ins>
      <w:ins w:id="379" w:author="Matthew Nelson" w:date="2024-09-23T13:35:00Z" w16du:dateUtc="2024-09-23T12:35:00Z">
        <w:r w:rsidR="00753B8E">
          <w:t>be queried</w:t>
        </w:r>
      </w:ins>
      <w:ins w:id="380" w:author="Matthew Nelson" w:date="2024-09-19T15:19:00Z">
        <w:r>
          <w:t xml:space="preserve"> at the level of the </w:t>
        </w:r>
      </w:ins>
      <w:ins w:id="381" w:author="Matthew Nelson" w:date="2024-09-23T13:35:00Z" w16du:dateUtc="2024-09-23T12:35:00Z">
        <w:r w:rsidR="00753B8E">
          <w:t>P</w:t>
        </w:r>
      </w:ins>
      <w:ins w:id="382" w:author="Matthew Nelson" w:date="2024-09-19T15:19:00Z">
        <w:r>
          <w:t xml:space="preserve">rovision </w:t>
        </w:r>
      </w:ins>
      <w:ins w:id="383" w:author="Matthew Nelson" w:date="2024-09-23T13:35:00Z" w16du:dateUtc="2024-09-23T12:35:00Z">
        <w:r w:rsidR="00753B8E">
          <w:t>A</w:t>
        </w:r>
      </w:ins>
      <w:ins w:id="384" w:author="Matthew Nelson" w:date="2024-09-19T15:19:00Z">
        <w:r>
          <w:t xml:space="preserve">greement, this can </w:t>
        </w:r>
      </w:ins>
      <w:ins w:id="385" w:author="Matthew Nelson" w:date="2024-09-23T13:36:00Z" w16du:dateUtc="2024-09-23T12:36:00Z">
        <w:r w:rsidR="00753B8E">
          <w:t>be a</w:t>
        </w:r>
      </w:ins>
      <w:ins w:id="386" w:author="Matthew Nelson" w:date="2024-09-19T15:19:00Z">
        <w:r>
          <w:t xml:space="preserve"> complete dataset </w:t>
        </w:r>
      </w:ins>
      <w:ins w:id="387" w:author="Matthew Nelson" w:date="2024-09-19T15:20:00Z">
        <w:r>
          <w:t xml:space="preserve">as supplied by a specific </w:t>
        </w:r>
      </w:ins>
      <w:ins w:id="388" w:author="Matthew Nelson" w:date="2024-09-23T13:35:00Z" w16du:dateUtc="2024-09-23T12:35:00Z">
        <w:r w:rsidR="00753B8E">
          <w:t>D</w:t>
        </w:r>
      </w:ins>
      <w:ins w:id="389" w:author="Matthew Nelson" w:date="2024-09-19T15:20:00Z">
        <w:r>
          <w:t xml:space="preserve">ata </w:t>
        </w:r>
      </w:ins>
      <w:ins w:id="390" w:author="Matthew Nelson" w:date="2024-09-23T13:35:00Z" w16du:dateUtc="2024-09-23T12:35:00Z">
        <w:r w:rsidR="00753B8E">
          <w:t>P</w:t>
        </w:r>
      </w:ins>
      <w:ins w:id="391" w:author="Matthew Nelson" w:date="2024-09-19T15:20:00Z">
        <w:r>
          <w:t>rovider</w:t>
        </w:r>
      </w:ins>
      <w:ins w:id="392" w:author="Matthew Nelson" w:date="2024-09-23T13:35:00Z" w16du:dateUtc="2024-09-23T12:35:00Z">
        <w:r w:rsidR="00753B8E">
          <w:t xml:space="preserve"> for the Dataflow</w:t>
        </w:r>
      </w:ins>
      <w:ins w:id="393" w:author="Matthew Nelson" w:date="2024-09-19T15:20:00Z">
        <w:r>
          <w:t xml:space="preserve">, </w:t>
        </w:r>
      </w:ins>
      <w:ins w:id="394" w:author="Matthew Nelson" w:date="2024-09-23T13:36:00Z" w16du:dateUtc="2024-09-23T12:36:00Z">
        <w:r w:rsidR="00753B8E">
          <w:t xml:space="preserve">a subset of data, or information about </w:t>
        </w:r>
      </w:ins>
      <w:ins w:id="395" w:author="Matthew Nelson" w:date="2024-09-23T13:37:00Z" w16du:dateUtc="2024-09-23T12:37:00Z">
        <w:r w:rsidR="00774239">
          <w:t>what</w:t>
        </w:r>
      </w:ins>
      <w:ins w:id="396" w:author="Matthew Nelson" w:date="2024-09-23T13:36:00Z" w16du:dateUtc="2024-09-23T12:36:00Z">
        <w:r w:rsidR="00753B8E">
          <w:t xml:space="preserve"> data</w:t>
        </w:r>
      </w:ins>
      <w:ins w:id="397" w:author="Matthew Nelson" w:date="2024-09-23T13:37:00Z" w16du:dateUtc="2024-09-23T12:37:00Z">
        <w:r w:rsidR="00774239">
          <w:t xml:space="preserve"> exists</w:t>
        </w:r>
      </w:ins>
      <w:ins w:id="398" w:author="Matthew Nelson" w:date="2024-09-23T13:36:00Z" w16du:dateUtc="2024-09-23T12:36:00Z">
        <w:r w:rsidR="00753B8E">
          <w:t xml:space="preserve"> (Data Availability).</w:t>
        </w:r>
      </w:ins>
    </w:p>
    <w:p w14:paraId="25574F71" w14:textId="77777777" w:rsidR="005A7F20" w:rsidRDefault="00612C77">
      <w:pPr>
        <w:spacing w:after="0" w:line="259" w:lineRule="auto"/>
        <w:ind w:left="0" w:firstLine="0"/>
        <w:jc w:val="left"/>
      </w:pPr>
      <w:r>
        <w:t xml:space="preserve"> </w:t>
      </w:r>
    </w:p>
    <w:p w14:paraId="218F7AB1" w14:textId="77777777" w:rsidR="005A7F20" w:rsidRPr="00E57E67" w:rsidRDefault="00612C77">
      <w:pPr>
        <w:ind w:left="-5" w:right="194"/>
        <w:rPr>
          <w:strike/>
          <w:rPrChange w:id="399" w:author="Matthew Nelson" w:date="2024-09-19T15:16:00Z">
            <w:rPr/>
          </w:rPrChange>
        </w:rPr>
      </w:pPr>
      <w:r w:rsidRPr="00E57E67">
        <w:rPr>
          <w:strike/>
          <w:rPrChange w:id="400" w:author="Matthew Nelson" w:date="2024-09-19T15:16:00Z">
            <w:rPr/>
          </w:rPrChange>
        </w:rPr>
        <w:t xml:space="preserve">Provision agreements allow for a variety of information to be made available: the schedule by which statistical data or metadata is reported or published, the specific topics about which data or metadata is reported within the theoretically possible set of data (as described by a data structure definition or reference metadata structure definition), and the </w:t>
      </w:r>
      <w:proofErr w:type="gramStart"/>
      <w:r w:rsidRPr="00E57E67">
        <w:rPr>
          <w:strike/>
          <w:rPrChange w:id="401" w:author="Matthew Nelson" w:date="2024-09-19T15:16:00Z">
            <w:rPr/>
          </w:rPrChange>
        </w:rPr>
        <w:t>time period</w:t>
      </w:r>
      <w:proofErr w:type="gramEnd"/>
      <w:r w:rsidRPr="00E57E67">
        <w:rPr>
          <w:strike/>
          <w:rPrChange w:id="402" w:author="Matthew Nelson" w:date="2024-09-19T15:16:00Z">
            <w:rPr/>
          </w:rPrChange>
        </w:rPr>
        <w:t xml:space="preserve"> covered by the statistical data and metadata. This set of information is termed "constraint" in the SDMX Information Model.  </w:t>
      </w:r>
    </w:p>
    <w:p w14:paraId="1862AD92" w14:textId="77777777" w:rsidR="005A7F20" w:rsidRDefault="00612C77">
      <w:pPr>
        <w:spacing w:after="0" w:line="259" w:lineRule="auto"/>
        <w:ind w:left="0" w:firstLine="0"/>
        <w:jc w:val="left"/>
      </w:pPr>
      <w:r>
        <w:t xml:space="preserve"> </w:t>
      </w:r>
    </w:p>
    <w:p w14:paraId="1CA988A4" w14:textId="77777777" w:rsidR="005A7F20" w:rsidRDefault="00612C77">
      <w:pPr>
        <w:ind w:left="-5" w:right="194"/>
      </w:pPr>
      <w:proofErr w:type="gramStart"/>
      <w:r>
        <w:t>A brief summary</w:t>
      </w:r>
      <w:proofErr w:type="gramEnd"/>
      <w:r>
        <w:t xml:space="preserve"> of the objects described in the information model includes: </w:t>
      </w:r>
    </w:p>
    <w:p w14:paraId="2EEBC3CF" w14:textId="77777777" w:rsidR="005A7F20" w:rsidRDefault="00612C77">
      <w:pPr>
        <w:spacing w:after="0" w:line="259" w:lineRule="auto"/>
        <w:ind w:left="0" w:firstLine="0"/>
        <w:jc w:val="left"/>
      </w:pPr>
      <w:r>
        <w:t xml:space="preserve"> </w:t>
      </w:r>
    </w:p>
    <w:p w14:paraId="25C3B9F0" w14:textId="77777777" w:rsidR="005A7F20" w:rsidRDefault="00612C77">
      <w:pPr>
        <w:numPr>
          <w:ilvl w:val="0"/>
          <w:numId w:val="9"/>
        </w:numPr>
        <w:ind w:right="194" w:hanging="360"/>
      </w:pPr>
      <w:r>
        <w:rPr>
          <w:b/>
          <w:i/>
        </w:rPr>
        <w:t>Data Set:</w:t>
      </w:r>
      <w:r>
        <w:t xml:space="preserve"> Data is organized into discrete sets, which include </w:t>
      </w:r>
      <w:proofErr w:type="gramStart"/>
      <w:r>
        <w:t>particular observations</w:t>
      </w:r>
      <w:proofErr w:type="gramEnd"/>
      <w:r>
        <w:t xml:space="preserve"> for a specific period of time. A data set can be understood as a collection of similar data, sharing a structure, which covers a fixed </w:t>
      </w:r>
      <w:proofErr w:type="gramStart"/>
      <w:r>
        <w:t>period of time</w:t>
      </w:r>
      <w:proofErr w:type="gramEnd"/>
      <w:r>
        <w:t xml:space="preserve">. </w:t>
      </w:r>
    </w:p>
    <w:p w14:paraId="60C0E894" w14:textId="72974252" w:rsidR="005A7F20" w:rsidRDefault="00612C77">
      <w:pPr>
        <w:numPr>
          <w:ilvl w:val="0"/>
          <w:numId w:val="9"/>
        </w:numPr>
        <w:ind w:right="194" w:hanging="360"/>
      </w:pPr>
      <w:r>
        <w:rPr>
          <w:b/>
          <w:i/>
        </w:rPr>
        <w:t xml:space="preserve">Data Structure Definition (DSD, also known as Key Family in Version 2.0): </w:t>
      </w:r>
      <w:r>
        <w:t xml:space="preserve">Each data set has a set of structural metadata. These descriptions are referred to in SDMX as Data Structure Definitions, which include information about how concepts are associated with the measures, dimensions, and attributes of a data “cube,” along with information about the representation of data and related identifying and descriptive (structural) metadata. In Version 2.1, the term "Key Family" </w:t>
      </w:r>
      <w:r w:rsidR="0083021E">
        <w:t>was</w:t>
      </w:r>
      <w:r>
        <w:t xml:space="preserve"> replaced by "Data Structure Definition" (DSD) both in XML Schemas and the Information Model</w:t>
      </w:r>
      <w:r w:rsidR="0083021E">
        <w:t>.</w:t>
      </w:r>
      <w:r w:rsidR="00B10AD9">
        <w:t xml:space="preserve"> The DSD has been modified in version 3.0 to better support microdata </w:t>
      </w:r>
      <w:r w:rsidR="00F85F64">
        <w:t>by providing</w:t>
      </w:r>
      <w:r w:rsidR="00B10AD9">
        <w:t xml:space="preserve"> the option to define multiple measures and for attributes and measures to take arrays of values.</w:t>
      </w:r>
      <w:r w:rsidR="00302941">
        <w:t xml:space="preserve"> An optional reference to a Metadata Structure Definition has also been added for describing </w:t>
      </w:r>
      <w:r w:rsidR="00F940FF">
        <w:t xml:space="preserve">the </w:t>
      </w:r>
      <w:r w:rsidR="00302941">
        <w:t>reference metadata associated with the data.</w:t>
      </w:r>
      <w:r w:rsidR="007E3C8A">
        <w:t xml:space="preserve"> When reported, these reference metadata are included as part of the dataset.</w:t>
      </w:r>
    </w:p>
    <w:p w14:paraId="63A75F0A" w14:textId="5C228B3A" w:rsidR="005A7F20" w:rsidRDefault="00612C77">
      <w:pPr>
        <w:numPr>
          <w:ilvl w:val="0"/>
          <w:numId w:val="9"/>
        </w:numPr>
        <w:ind w:right="194" w:hanging="360"/>
      </w:pPr>
      <w:r>
        <w:rPr>
          <w:b/>
          <w:i/>
        </w:rPr>
        <w:t>Code list:</w:t>
      </w:r>
      <w:r>
        <w:t xml:space="preserve"> Code lists enumerate a set of </w:t>
      </w:r>
      <w:r w:rsidR="00D838BB">
        <w:t xml:space="preserve">codes </w:t>
      </w:r>
      <w:r>
        <w:t xml:space="preserve">to be used in the representation of dimensions, attributes, and other structural parts of SDMX. </w:t>
      </w:r>
      <w:r w:rsidR="00D838BB">
        <w:t>Codes can be organised into simple hierarchies within a code list, and more complex hierarchies potentially involving multiple code lists using hierarchy and hierarchy association structures.</w:t>
      </w:r>
      <w:r>
        <w:t xml:space="preserve"> </w:t>
      </w:r>
    </w:p>
    <w:p w14:paraId="51536E57" w14:textId="4EB545C0" w:rsidR="00293B35" w:rsidRDefault="00293B35">
      <w:pPr>
        <w:numPr>
          <w:ilvl w:val="0"/>
          <w:numId w:val="9"/>
        </w:numPr>
        <w:ind w:right="194" w:hanging="360"/>
      </w:pPr>
      <w:r>
        <w:rPr>
          <w:b/>
          <w:i/>
        </w:rPr>
        <w:t>Value list:</w:t>
      </w:r>
      <w:r>
        <w:t xml:space="preserve"> Value lists </w:t>
      </w:r>
      <w:r w:rsidR="0083021E">
        <w:t xml:space="preserve">introduced in version 3.0 </w:t>
      </w:r>
      <w:r>
        <w:t xml:space="preserve">are </w:t>
      </w:r>
      <w:proofErr w:type="gramStart"/>
      <w:r>
        <w:t>similar to</w:t>
      </w:r>
      <w:proofErr w:type="gramEnd"/>
      <w:r>
        <w:t xml:space="preserve"> </w:t>
      </w:r>
      <w:proofErr w:type="spellStart"/>
      <w:r>
        <w:t>codelists</w:t>
      </w:r>
      <w:proofErr w:type="spellEnd"/>
      <w:r>
        <w:t xml:space="preserve"> </w:t>
      </w:r>
      <w:r w:rsidR="0083021E">
        <w:t>with the exception that the</w:t>
      </w:r>
      <w:r>
        <w:t xml:space="preserve"> items do not need to conform to the usual SDMX rules for identifiable objects. That allows </w:t>
      </w:r>
      <w:r w:rsidR="0083021E">
        <w:t>the values to include characters</w:t>
      </w:r>
      <w:r>
        <w:t xml:space="preserve"> </w:t>
      </w:r>
      <w:r w:rsidR="0083021E">
        <w:t>such as currency symbols (e.g. ¥) which would otherwise make illegal codes.</w:t>
      </w:r>
      <w:r>
        <w:t xml:space="preserve"> </w:t>
      </w:r>
      <w:r w:rsidR="00205B4D">
        <w:t xml:space="preserve">However, unlike codes, values are not individually identifiable. </w:t>
      </w:r>
      <w:r>
        <w:t>Value lists find application in concepts and data structures definitions for less structured</w:t>
      </w:r>
      <w:r w:rsidR="00205B4D">
        <w:t xml:space="preserve"> data</w:t>
      </w:r>
      <w:r>
        <w:t xml:space="preserve"> and microdata</w:t>
      </w:r>
      <w:r w:rsidR="00205B4D">
        <w:t xml:space="preserve"> enumerations</w:t>
      </w:r>
      <w:r w:rsidR="004A6ABF">
        <w:t xml:space="preserve"> and can be mapped </w:t>
      </w:r>
      <w:r w:rsidR="00860645">
        <w:t xml:space="preserve">to other value or code lists </w:t>
      </w:r>
      <w:r w:rsidR="004A6ABF">
        <w:t>using representation maps.</w:t>
      </w:r>
    </w:p>
    <w:p w14:paraId="26F5E457" w14:textId="6ED0BB33" w:rsidR="005A7F20" w:rsidRDefault="00612C77">
      <w:pPr>
        <w:numPr>
          <w:ilvl w:val="0"/>
          <w:numId w:val="9"/>
        </w:numPr>
        <w:ind w:right="194" w:hanging="360"/>
      </w:pPr>
      <w:r w:rsidRPr="5DDA7441">
        <w:rPr>
          <w:b/>
          <w:bCs/>
          <w:i/>
          <w:iCs/>
        </w:rPr>
        <w:t>Organisation Scheme:</w:t>
      </w:r>
      <w:r>
        <w:t xml:space="preserve"> Organisations and organisation structure can be defined in an Organisation Scheme. Specific Organisation Schemes exist for Maintenance Agency, Data Provider, </w:t>
      </w:r>
      <w:r w:rsidR="2FD7C128">
        <w:t xml:space="preserve">Metadata Provider, </w:t>
      </w:r>
      <w:r>
        <w:t xml:space="preserve">Data Consumer, and Organisation Unit. </w:t>
      </w:r>
    </w:p>
    <w:p w14:paraId="4245B20D" w14:textId="77777777" w:rsidR="005A7F20" w:rsidRDefault="00612C77">
      <w:pPr>
        <w:numPr>
          <w:ilvl w:val="0"/>
          <w:numId w:val="9"/>
        </w:numPr>
        <w:ind w:right="194" w:hanging="360"/>
      </w:pPr>
      <w:r>
        <w:rPr>
          <w:b/>
          <w:i/>
        </w:rPr>
        <w:lastRenderedPageBreak/>
        <w:t>Category Scheme and Categorisation:</w:t>
      </w:r>
      <w:r>
        <w:t xml:space="preserve"> Category schemes are made up of a hierarchy of categories, which in SDMX may include any type of useful classification for the organization of data and metadata.  A Categorisation links a category to an identifiable object. In this way sets of objects can be categorised. A statistical subject-matter domain scheme is implemented in SDMX as a Category Scheme. </w:t>
      </w:r>
    </w:p>
    <w:p w14:paraId="06CC6B67" w14:textId="77777777" w:rsidR="005A7F20" w:rsidRDefault="00612C77">
      <w:pPr>
        <w:numPr>
          <w:ilvl w:val="0"/>
          <w:numId w:val="9"/>
        </w:numPr>
        <w:ind w:right="194" w:hanging="360"/>
      </w:pPr>
      <w:r>
        <w:rPr>
          <w:b/>
          <w:i/>
        </w:rPr>
        <w:t>Concept Scheme:</w:t>
      </w:r>
      <w:r>
        <w:t xml:space="preserve"> A concept scheme is a maintained list of concepts that are used in data structure definitions and metadata structure definitions. There can be many such concept schemes. A “core” representation of the concept can be specified (e.g. a core code list, or other representation such as “date”). Note that this core representation can be overridden in the data structure definition or metadata structure definition that uses the concept. Indeed, organisations wishing to remain with version 1.0 key family schema specifications will continue to declare the representation in the key family definition. </w:t>
      </w:r>
    </w:p>
    <w:p w14:paraId="6B40F740" w14:textId="77777777" w:rsidR="005A7F20" w:rsidRDefault="00612C77">
      <w:pPr>
        <w:numPr>
          <w:ilvl w:val="0"/>
          <w:numId w:val="9"/>
        </w:numPr>
        <w:ind w:right="194" w:hanging="360"/>
      </w:pPr>
      <w:r>
        <w:rPr>
          <w:b/>
          <w:i/>
        </w:rPr>
        <w:t>Metadata Set:</w:t>
      </w:r>
      <w:r>
        <w:t xml:space="preserve"> A reference metadata set is a set of information pertaining to an object within the formal SDMX view of statistical exchange: they may describe the maintainers of data or structural definitions; they may describe the schedule on which data is released; they may describe the flow of a single type of data over time; they may describe the quality of data, etc. In SDMX, the creators of reference metadata may take whatever concepts they are concerned with, or obliged to report, and provide a reference metadata set containing that information. </w:t>
      </w:r>
    </w:p>
    <w:p w14:paraId="365A523A" w14:textId="77777777" w:rsidR="005A7F20" w:rsidRDefault="00612C77">
      <w:pPr>
        <w:numPr>
          <w:ilvl w:val="0"/>
          <w:numId w:val="9"/>
        </w:numPr>
        <w:ind w:right="194" w:hanging="360"/>
      </w:pPr>
      <w:r>
        <w:rPr>
          <w:b/>
          <w:i/>
        </w:rPr>
        <w:t>Metadata Structure Definition:</w:t>
      </w:r>
      <w:r>
        <w:t xml:space="preserve"> A reference metadata set also has a set of structural metadata which describes how it is organized. This metadata set identifies what reference metadata concepts are being reported, how these concepts relate to each other (typically as hierarchies), what their presentational structure is, how they may be represented (as free text, as coded values, etc.), and with which formal SDMX object types they are associated. </w:t>
      </w:r>
    </w:p>
    <w:p w14:paraId="42115E33" w14:textId="77777777" w:rsidR="005A7F20" w:rsidRDefault="00612C77">
      <w:pPr>
        <w:numPr>
          <w:ilvl w:val="0"/>
          <w:numId w:val="9"/>
        </w:numPr>
        <w:ind w:right="194" w:hanging="360"/>
      </w:pPr>
      <w:r>
        <w:rPr>
          <w:b/>
          <w:i/>
        </w:rPr>
        <w:t>Dataflow Definition:</w:t>
      </w:r>
      <w:r>
        <w:t xml:space="preserve"> In SDMX, data sets are reported or disseminated according to a data flow definition. The data flow definition identifies the data structure definition and may be associated with one or more subject matter domains via a Categorisation (this facilitates the search for data according to organised category schemes). Constraints, in terms of reporting periodicity or </w:t>
      </w:r>
      <w:proofErr w:type="gramStart"/>
      <w:r>
        <w:t>sub set</w:t>
      </w:r>
      <w:proofErr w:type="gramEnd"/>
      <w:r>
        <w:t xml:space="preserve"> of possible keys that are allowed in a data set, may be attached to the data flow definition. </w:t>
      </w:r>
    </w:p>
    <w:p w14:paraId="2F57B048" w14:textId="77777777" w:rsidR="005A7F20" w:rsidRDefault="00612C77">
      <w:pPr>
        <w:numPr>
          <w:ilvl w:val="0"/>
          <w:numId w:val="9"/>
        </w:numPr>
        <w:ind w:right="194" w:hanging="360"/>
      </w:pPr>
      <w:proofErr w:type="spellStart"/>
      <w:r>
        <w:rPr>
          <w:b/>
          <w:i/>
        </w:rPr>
        <w:t>Metadataflow</w:t>
      </w:r>
      <w:proofErr w:type="spellEnd"/>
      <w:r>
        <w:rPr>
          <w:b/>
          <w:i/>
        </w:rPr>
        <w:t xml:space="preserve"> Definition:</w:t>
      </w:r>
      <w:r>
        <w:t xml:space="preserve"> A metadata flow definition is very similar to a data flow definition, but describes, categorises, and constrains metadata sets. </w:t>
      </w:r>
    </w:p>
    <w:p w14:paraId="52128742" w14:textId="223D26C1" w:rsidR="005A7F20" w:rsidRDefault="00612C77">
      <w:pPr>
        <w:numPr>
          <w:ilvl w:val="0"/>
          <w:numId w:val="9"/>
        </w:numPr>
        <w:ind w:right="194" w:hanging="360"/>
      </w:pPr>
      <w:r w:rsidRPr="5DDA7441">
        <w:rPr>
          <w:b/>
          <w:bCs/>
          <w:i/>
          <w:iCs/>
        </w:rPr>
        <w:t xml:space="preserve">Data Provider: </w:t>
      </w:r>
      <w:r>
        <w:t>An organization which produces data is termed a data provider.</w:t>
      </w:r>
    </w:p>
    <w:p w14:paraId="2336DC0C" w14:textId="57DB581B" w:rsidR="005A7F20" w:rsidRDefault="706164E2" w:rsidP="5DDA7441">
      <w:pPr>
        <w:numPr>
          <w:ilvl w:val="0"/>
          <w:numId w:val="9"/>
        </w:numPr>
        <w:ind w:right="194" w:hanging="360"/>
        <w:rPr>
          <w:rFonts w:asciiTheme="minorHAnsi" w:eastAsiaTheme="minorEastAsia" w:hAnsiTheme="minorHAnsi" w:cstheme="minorBidi"/>
          <w:b/>
          <w:bCs/>
          <w:i/>
          <w:iCs/>
          <w:color w:val="000000" w:themeColor="text1"/>
        </w:rPr>
      </w:pPr>
      <w:r w:rsidRPr="5DDA7441">
        <w:rPr>
          <w:b/>
          <w:bCs/>
          <w:i/>
          <w:iCs/>
        </w:rPr>
        <w:t>Metad</w:t>
      </w:r>
      <w:r w:rsidR="5F869DAC" w:rsidRPr="5DDA7441">
        <w:rPr>
          <w:b/>
          <w:bCs/>
          <w:i/>
          <w:iCs/>
        </w:rPr>
        <w:t xml:space="preserve">ata Provider: </w:t>
      </w:r>
      <w:r w:rsidR="5F869DAC">
        <w:t xml:space="preserve">An organization which produces reference metadata is termed a </w:t>
      </w:r>
      <w:r w:rsidR="5435A25B">
        <w:t>meta</w:t>
      </w:r>
      <w:r w:rsidR="5F869DAC">
        <w:t>data provider.</w:t>
      </w:r>
    </w:p>
    <w:p w14:paraId="2BDBC54C" w14:textId="47AA7AA6" w:rsidR="005A7F20" w:rsidRDefault="00612C77">
      <w:pPr>
        <w:numPr>
          <w:ilvl w:val="0"/>
          <w:numId w:val="9"/>
        </w:numPr>
        <w:ind w:right="194" w:hanging="360"/>
      </w:pPr>
      <w:r w:rsidRPr="5DDA7441">
        <w:rPr>
          <w:b/>
          <w:bCs/>
          <w:i/>
          <w:iCs/>
        </w:rPr>
        <w:t>Provision Agreement</w:t>
      </w:r>
      <w:r w:rsidR="24EF52E9" w:rsidRPr="5DDA7441">
        <w:rPr>
          <w:b/>
          <w:bCs/>
          <w:i/>
          <w:iCs/>
        </w:rPr>
        <w:t xml:space="preserve"> (Metadata Provision Agreement)</w:t>
      </w:r>
      <w:r w:rsidRPr="5DDA7441">
        <w:rPr>
          <w:b/>
          <w:bCs/>
          <w:i/>
          <w:iCs/>
        </w:rPr>
        <w:t>:</w:t>
      </w:r>
      <w:r>
        <w:t xml:space="preserve"> The set of information which describes the way in which data sets and metadata sets are provided by a data</w:t>
      </w:r>
      <w:r w:rsidR="0AA85BE6">
        <w:t>/metadata</w:t>
      </w:r>
      <w:r>
        <w:t xml:space="preserve"> provider. A provision agreement can be constrained in much the same way as a data or metadata flow definition. Thus, a data provider can express the fact that it provides a particular data flow covering a specific set of countries and topics, Importantly, the actual source of registered data or metadata is attached to the provision agreement (in terms of a URL). The term “agreement” is used because this information can be understood as the basis of a “service-level agreement”. In SDMX, however, this is informational metadata to support the technical systems, as opposed to any sort of contractual information (which is outside the scope of a technical specification).  </w:t>
      </w:r>
      <w:r w:rsidR="00362A4A">
        <w:t>In version 3.0, metadata provision agreement and data provision agreement are two</w:t>
      </w:r>
      <w:r w:rsidR="00EF5579">
        <w:t xml:space="preserve"> separate artefacts.</w:t>
      </w:r>
    </w:p>
    <w:p w14:paraId="057444BB" w14:textId="0F6FDA3E" w:rsidR="00E57E67" w:rsidRDefault="00E57E67">
      <w:pPr>
        <w:numPr>
          <w:ilvl w:val="0"/>
          <w:numId w:val="9"/>
        </w:numPr>
        <w:ind w:right="194" w:hanging="360"/>
        <w:rPr>
          <w:ins w:id="403" w:author="Matthew Nelson" w:date="2024-09-19T15:24:00Z"/>
        </w:rPr>
      </w:pPr>
      <w:ins w:id="404" w:author="Matthew Nelson" w:date="2024-09-19T15:22:00Z">
        <w:r>
          <w:rPr>
            <w:b/>
            <w:bCs/>
            <w:i/>
            <w:iCs/>
          </w:rPr>
          <w:lastRenderedPageBreak/>
          <w:t xml:space="preserve">Data </w:t>
        </w:r>
      </w:ins>
      <w:r w:rsidR="00612C77" w:rsidRPr="5DDA7441">
        <w:rPr>
          <w:b/>
          <w:bCs/>
          <w:i/>
          <w:iCs/>
        </w:rPr>
        <w:t>Constraint:</w:t>
      </w:r>
      <w:r w:rsidR="00612C77">
        <w:t xml:space="preserve"> </w:t>
      </w:r>
      <w:ins w:id="405" w:author="Matthew Nelson" w:date="2024-09-23T13:37:00Z" w16du:dateUtc="2024-09-23T12:37:00Z">
        <w:r w:rsidR="00774239">
          <w:t>U</w:t>
        </w:r>
      </w:ins>
      <w:ins w:id="406" w:author="Matthew Nelson" w:date="2024-09-19T15:23:00Z">
        <w:r>
          <w:t xml:space="preserve">sed to restrict content (such as enumerations) </w:t>
        </w:r>
      </w:ins>
      <w:del w:id="407" w:author="Matthew Nelson" w:date="2024-09-19T15:22:00Z">
        <w:r w:rsidR="56DC74CA" w:rsidDel="00E57E67">
          <w:delText xml:space="preserve">Data </w:delText>
        </w:r>
      </w:del>
      <w:del w:id="408" w:author="Matthew Nelson" w:date="2024-09-19T15:20:00Z">
        <w:r w:rsidR="56DC74CA" w:rsidDel="00E57E67">
          <w:delText xml:space="preserve">and Metadata </w:delText>
        </w:r>
      </w:del>
      <w:del w:id="409" w:author="Matthew Nelson" w:date="2024-09-19T15:22:00Z">
        <w:r w:rsidR="00612C77" w:rsidDel="00E57E67">
          <w:delText xml:space="preserve">Constraints </w:delText>
        </w:r>
      </w:del>
      <w:del w:id="410" w:author="Matthew Nelson" w:date="2024-09-19T15:23:00Z">
        <w:r w:rsidR="00612C77" w:rsidDel="00E57E67">
          <w:delText xml:space="preserve">describe a subset of </w:delText>
        </w:r>
      </w:del>
      <w:del w:id="411" w:author="Matthew Nelson" w:date="2024-09-19T15:22:00Z">
        <w:r w:rsidR="00612C77" w:rsidDel="00E57E67">
          <w:delText>a data source or metadata source, and may also provide information about scheduled releases of data.</w:delText>
        </w:r>
      </w:del>
      <w:ins w:id="412" w:author="Matthew Nelson" w:date="2024-09-19T15:22:00Z">
        <w:r>
          <w:t>and are used</w:t>
        </w:r>
      </w:ins>
      <w:r w:rsidR="00612C77">
        <w:t xml:space="preserve"> </w:t>
      </w:r>
      <w:del w:id="413" w:author="Matthew Nelson" w:date="2024-09-19T15:22:00Z">
        <w:r w:rsidR="00612C77" w:rsidDel="00E57E67">
          <w:delText>They are associated with</w:delText>
        </w:r>
      </w:del>
      <w:ins w:id="414" w:author="Matthew Nelson" w:date="2024-09-19T15:22:00Z">
        <w:r>
          <w:t>by</w:t>
        </w:r>
      </w:ins>
      <w:r w:rsidR="00612C77">
        <w:t xml:space="preserve"> </w:t>
      </w:r>
      <w:del w:id="415" w:author="Matthew Nelson" w:date="2024-09-19T15:22:00Z">
        <w:r w:rsidR="00612C77" w:rsidDel="00E57E67">
          <w:delText xml:space="preserve">data </w:delText>
        </w:r>
        <w:r w:rsidR="007160F0" w:rsidDel="00E57E67">
          <w:delText xml:space="preserve">/ metadata </w:delText>
        </w:r>
        <w:r w:rsidR="00612C77" w:rsidDel="00E57E67">
          <w:delText xml:space="preserve">providers, </w:delText>
        </w:r>
      </w:del>
      <w:r w:rsidR="00612C77">
        <w:t xml:space="preserve">provision agreements, data flows, </w:t>
      </w:r>
      <w:proofErr w:type="spellStart"/>
      <w:r w:rsidR="00612C77">
        <w:t>metadataflows</w:t>
      </w:r>
      <w:proofErr w:type="spellEnd"/>
      <w:r w:rsidR="00612C77">
        <w:t>, data structure definitions and metadata structure definitions</w:t>
      </w:r>
      <w:ins w:id="416" w:author="Matthew Nelson" w:date="2024-09-19T15:22:00Z">
        <w:r>
          <w:t xml:space="preserve"> in orde</w:t>
        </w:r>
      </w:ins>
      <w:ins w:id="417" w:author="Matthew Nelson" w:date="2024-09-19T15:23:00Z">
        <w:r>
          <w:t xml:space="preserve">r to provide </w:t>
        </w:r>
      </w:ins>
      <w:ins w:id="418" w:author="Matthew Nelson" w:date="2024-09-19T15:24:00Z">
        <w:r>
          <w:t>a set of reporting restrictions in the context of a collection</w:t>
        </w:r>
      </w:ins>
    </w:p>
    <w:p w14:paraId="292CB1AD" w14:textId="3F367DC4" w:rsidR="005A7F20" w:rsidRDefault="00E57E67">
      <w:pPr>
        <w:numPr>
          <w:ilvl w:val="0"/>
          <w:numId w:val="9"/>
        </w:numPr>
        <w:ind w:right="194" w:hanging="360"/>
      </w:pPr>
      <w:ins w:id="419" w:author="Matthew Nelson" w:date="2024-09-19T15:24:00Z">
        <w:r>
          <w:rPr>
            <w:b/>
            <w:bCs/>
            <w:i/>
            <w:iCs/>
          </w:rPr>
          <w:t>Dimension Constraint:</w:t>
        </w:r>
        <w:r>
          <w:t xml:space="preserve"> </w:t>
        </w:r>
      </w:ins>
      <w:ins w:id="420" w:author="Matthew Nelson" w:date="2024-09-23T13:37:00Z" w16du:dateUtc="2024-09-23T12:37:00Z">
        <w:r w:rsidR="00774239">
          <w:t>I</w:t>
        </w:r>
      </w:ins>
      <w:ins w:id="421" w:author="Matthew Nelson" w:date="2024-09-19T16:01:00Z">
        <w:r w:rsidR="002D5032">
          <w:t xml:space="preserve">ntroduced </w:t>
        </w:r>
      </w:ins>
      <w:ins w:id="422" w:author="Matthew Nelson" w:date="2024-09-19T15:34:00Z">
        <w:r w:rsidR="00B90B8B">
          <w:t>to support data collections</w:t>
        </w:r>
      </w:ins>
      <w:ins w:id="423" w:author="Matthew Nelson" w:date="2024-09-19T16:01:00Z">
        <w:r w:rsidR="00B90B8B">
          <w:t xml:space="preserve"> where the data model and breakdowns may evolve over time</w:t>
        </w:r>
        <w:r w:rsidR="002D5032">
          <w:t>.  This structure allows the evolution of the underlyi</w:t>
        </w:r>
      </w:ins>
      <w:ins w:id="424" w:author="Matthew Nelson" w:date="2024-09-19T16:02:00Z">
        <w:r w:rsidR="002D5032">
          <w:t>ng cube, without impacting existing collections, whilst maintaining the ability to request data which span multiple c</w:t>
        </w:r>
      </w:ins>
      <w:ins w:id="425" w:author="Matthew Nelson" w:date="2024-09-19T16:03:00Z">
        <w:r w:rsidR="002D5032">
          <w:t>ollections for a common cube definition.</w:t>
        </w:r>
      </w:ins>
      <w:del w:id="426" w:author="Matthew Nelson" w:date="2024-09-19T15:22:00Z">
        <w:r w:rsidR="00612C77" w:rsidDel="00E57E67">
          <w:delText xml:space="preserve">.  </w:delText>
        </w:r>
      </w:del>
    </w:p>
    <w:p w14:paraId="32A9151D" w14:textId="16C6BD7E" w:rsidR="005A7F20" w:rsidRDefault="00612C77">
      <w:pPr>
        <w:numPr>
          <w:ilvl w:val="0"/>
          <w:numId w:val="9"/>
        </w:numPr>
        <w:ind w:right="194" w:hanging="360"/>
      </w:pPr>
      <w:r>
        <w:rPr>
          <w:b/>
          <w:i/>
        </w:rPr>
        <w:t xml:space="preserve">Structure </w:t>
      </w:r>
      <w:r w:rsidR="00263919">
        <w:rPr>
          <w:b/>
          <w:i/>
        </w:rPr>
        <w:t>Map</w:t>
      </w:r>
      <w:r>
        <w:rPr>
          <w:b/>
          <w:i/>
        </w:rPr>
        <w:t xml:space="preserve">: </w:t>
      </w:r>
      <w:r w:rsidR="00263919">
        <w:t>Structure maps describe</w:t>
      </w:r>
      <w:del w:id="427" w:author="Matthew Nelson" w:date="2024-09-19T16:03:00Z">
        <w:r w:rsidR="00263919" w:rsidDel="002D5032">
          <w:delText>s</w:delText>
        </w:r>
      </w:del>
      <w:r w:rsidR="00263919">
        <w:t xml:space="preserve"> a mapping between data structure definitions or dataflows for the purpose of transforming a data set into a different structure</w:t>
      </w:r>
      <w:r>
        <w:t xml:space="preserve">. </w:t>
      </w:r>
      <w:r w:rsidR="006E3A9B">
        <w:t>The mapping rules are defined using one or more component maps which each map in turn describes how one or more components from the source data structure definition map to one or more components in that of the target.</w:t>
      </w:r>
      <w:r w:rsidR="00987D09">
        <w:t xml:space="preserve"> Represent maps act as lookup tables</w:t>
      </w:r>
      <w:r w:rsidR="00FE5E84">
        <w:t xml:space="preserve"> and specific provision is made for mapping dates and times.</w:t>
      </w:r>
    </w:p>
    <w:p w14:paraId="64607611" w14:textId="44D9D0D5" w:rsidR="00987D09" w:rsidRDefault="00987D09">
      <w:pPr>
        <w:numPr>
          <w:ilvl w:val="0"/>
          <w:numId w:val="9"/>
        </w:numPr>
        <w:ind w:right="194" w:hanging="360"/>
      </w:pPr>
      <w:r>
        <w:rPr>
          <w:b/>
          <w:i/>
        </w:rPr>
        <w:t>Representation</w:t>
      </w:r>
      <w:r w:rsidR="00BB2564">
        <w:rPr>
          <w:b/>
          <w:i/>
        </w:rPr>
        <w:t xml:space="preserve"> </w:t>
      </w:r>
      <w:r>
        <w:rPr>
          <w:b/>
          <w:i/>
        </w:rPr>
        <w:t>Map:</w:t>
      </w:r>
      <w:r>
        <w:t xml:space="preserve"> R</w:t>
      </w:r>
      <w:r w:rsidRPr="00987D09">
        <w:t>epresentation</w:t>
      </w:r>
      <w:r>
        <w:t xml:space="preserve"> m</w:t>
      </w:r>
      <w:r w:rsidRPr="00987D09">
        <w:t>ap</w:t>
      </w:r>
      <w:r>
        <w:t>s</w:t>
      </w:r>
      <w:r w:rsidRPr="00987D09">
        <w:t xml:space="preserve"> describe mapping</w:t>
      </w:r>
      <w:r>
        <w:t>s</w:t>
      </w:r>
      <w:r w:rsidRPr="00987D09">
        <w:t xml:space="preserve"> between source value(s) and target value(s) where the values are restricted to those in a </w:t>
      </w:r>
      <w:r>
        <w:t>c</w:t>
      </w:r>
      <w:r w:rsidRPr="00987D09">
        <w:t>ode</w:t>
      </w:r>
      <w:r w:rsidR="006D3E7C">
        <w:t xml:space="preserve"> </w:t>
      </w:r>
      <w:r w:rsidRPr="00987D09">
        <w:t xml:space="preserve">list, </w:t>
      </w:r>
      <w:r>
        <w:t>v</w:t>
      </w:r>
      <w:r w:rsidRPr="00987D09">
        <w:t>alue</w:t>
      </w:r>
      <w:r>
        <w:t xml:space="preserve"> l</w:t>
      </w:r>
      <w:r w:rsidRPr="00987D09">
        <w:t xml:space="preserve">ist or be of a certain type </w:t>
      </w:r>
      <w:r>
        <w:t xml:space="preserve">such as integer or string. </w:t>
      </w:r>
    </w:p>
    <w:p w14:paraId="376381B6" w14:textId="5B5CFAD7" w:rsidR="00BB2564" w:rsidRDefault="00BB2564">
      <w:pPr>
        <w:numPr>
          <w:ilvl w:val="0"/>
          <w:numId w:val="9"/>
        </w:numPr>
        <w:ind w:right="194" w:hanging="360"/>
      </w:pPr>
      <w:r>
        <w:rPr>
          <w:b/>
          <w:i/>
        </w:rPr>
        <w:t>Item Scheme Map:</w:t>
      </w:r>
      <w:r>
        <w:t xml:space="preserve"> An item scheme map describes mapping rules between any item scheme </w:t>
      </w:r>
      <w:proofErr w:type="gramStart"/>
      <w:r>
        <w:t>with the exception of</w:t>
      </w:r>
      <w:proofErr w:type="gramEnd"/>
      <w:r>
        <w:t xml:space="preserve"> code lists and value lists which use representation maps. </w:t>
      </w:r>
      <w:r w:rsidR="006768AF">
        <w:t>The version 3.0 information model provides four item scheme maps: organisation scheme map, concept scheme map, category scheme map and reporting taxonomy map.</w:t>
      </w:r>
      <w:r w:rsidR="007E3C8A">
        <w:t xml:space="preserve"> </w:t>
      </w:r>
      <w:r w:rsidR="0085595C">
        <w:t>Organisation scheme map and reporting scheme map have been omitted from t</w:t>
      </w:r>
      <w:r w:rsidR="007E3C8A">
        <w:t xml:space="preserve">he </w:t>
      </w:r>
      <w:r w:rsidR="0085595C">
        <w:t>information model schematic in Figure 1.</w:t>
      </w:r>
    </w:p>
    <w:p w14:paraId="1B9BB628" w14:textId="77777777" w:rsidR="005A7F20" w:rsidRDefault="00612C77">
      <w:pPr>
        <w:numPr>
          <w:ilvl w:val="0"/>
          <w:numId w:val="9"/>
        </w:numPr>
        <w:ind w:right="194" w:hanging="360"/>
      </w:pPr>
      <w:r>
        <w:rPr>
          <w:b/>
          <w:i/>
        </w:rPr>
        <w:t xml:space="preserve">Reporting Taxonomy: </w:t>
      </w:r>
      <w:r>
        <w:t xml:space="preserve">A reporting taxonomy allows an organisation to link (possibly in a hierarchical way) </w:t>
      </w:r>
      <w:proofErr w:type="gramStart"/>
      <w:r>
        <w:t>a number of</w:t>
      </w:r>
      <w:proofErr w:type="gramEnd"/>
      <w:r>
        <w:t xml:space="preserve"> cube or data flow definitions which together form a complete “report” of data or metadata. This supports primary reporting which often comprises multiple cubes of heterogeneous </w:t>
      </w:r>
      <w:proofErr w:type="gramStart"/>
      <w:r>
        <w:t>data, but</w:t>
      </w:r>
      <w:proofErr w:type="gramEnd"/>
      <w:r>
        <w:t xml:space="preserve"> may also support other collection and reporting functions. It also supports the specification of publications such as a yearbook, in terms of the data or metadata contained in the publication. </w:t>
      </w:r>
    </w:p>
    <w:p w14:paraId="3D7B2903" w14:textId="77777777" w:rsidR="006D6FC4" w:rsidRDefault="00612C77">
      <w:pPr>
        <w:numPr>
          <w:ilvl w:val="0"/>
          <w:numId w:val="9"/>
        </w:numPr>
        <w:ind w:right="194" w:hanging="360"/>
      </w:pPr>
      <w:r>
        <w:rPr>
          <w:b/>
          <w:i/>
        </w:rPr>
        <w:t>Process:</w:t>
      </w:r>
      <w:r>
        <w:t xml:space="preserve"> The process class provides a way to model statistical processes as a set of interconnected </w:t>
      </w:r>
      <w:r>
        <w:rPr>
          <w:i/>
        </w:rPr>
        <w:t>process steps.</w:t>
      </w:r>
      <w:r>
        <w:t xml:space="preserve"> Although not central to the exchange and dissemination of statistical data and metadata, having a shared description of processing allows for the interoperable exchange and dissemination of reference metadata sets which describe processes-related concepts.</w:t>
      </w:r>
    </w:p>
    <w:p w14:paraId="3FA7CDFC" w14:textId="0F154FBD" w:rsidR="005A7F20" w:rsidRDefault="006D6FC4">
      <w:pPr>
        <w:numPr>
          <w:ilvl w:val="0"/>
          <w:numId w:val="9"/>
        </w:numPr>
        <w:ind w:right="194" w:hanging="360"/>
      </w:pPr>
      <w:r w:rsidRPr="5DDA7441">
        <w:rPr>
          <w:b/>
          <w:bCs/>
          <w:i/>
          <w:iCs/>
        </w:rPr>
        <w:t>Hierarchy</w:t>
      </w:r>
      <w:r>
        <w:t>: Describes complex code hierarchies principally for data discover</w:t>
      </w:r>
      <w:r w:rsidR="6CFD753D">
        <w:t>y</w:t>
      </w:r>
      <w:r>
        <w:t xml:space="preserve"> purposes. The codes themselves are referenced from the code lists in which they are maintained.</w:t>
      </w:r>
    </w:p>
    <w:p w14:paraId="6BC69C46" w14:textId="0A0873C5" w:rsidR="006D6FC4" w:rsidRDefault="006D6FC4">
      <w:pPr>
        <w:numPr>
          <w:ilvl w:val="0"/>
          <w:numId w:val="9"/>
        </w:numPr>
        <w:ind w:right="194" w:hanging="360"/>
      </w:pPr>
      <w:r w:rsidRPr="00EF1B1A">
        <w:rPr>
          <w:b/>
          <w:bCs/>
          <w:i/>
          <w:iCs/>
        </w:rPr>
        <w:t>Hierarchy Association</w:t>
      </w:r>
      <w:r w:rsidRPr="006D6FC4">
        <w:t>: A hierarchy association links a hierarchy to something that needs it like a dimension. Furthermore, the linking can be specified in the context of another object such as a dimension in the context of a dataflow. Thus, a dimension in a data structure definition could have different hierarchies depending on the dataflow</w:t>
      </w:r>
      <w:r>
        <w:t>.</w:t>
      </w:r>
    </w:p>
    <w:p w14:paraId="6B0F1024" w14:textId="086E6267" w:rsidR="006D6FC4" w:rsidRDefault="006D6FC4">
      <w:pPr>
        <w:numPr>
          <w:ilvl w:val="0"/>
          <w:numId w:val="9"/>
        </w:numPr>
        <w:ind w:right="194" w:hanging="360"/>
      </w:pPr>
      <w:r>
        <w:rPr>
          <w:b/>
          <w:i/>
        </w:rPr>
        <w:t>Transformation Scheme:</w:t>
      </w:r>
      <w:r>
        <w:t xml:space="preserve"> </w:t>
      </w:r>
      <w:r w:rsidRPr="006D6FC4">
        <w:t xml:space="preserve">A </w:t>
      </w:r>
      <w:r>
        <w:t>t</w:t>
      </w:r>
      <w:r w:rsidRPr="006D6FC4">
        <w:t>ransformation</w:t>
      </w:r>
      <w:r>
        <w:t xml:space="preserve"> s</w:t>
      </w:r>
      <w:r w:rsidRPr="006D6FC4">
        <w:t xml:space="preserve">cheme is a set of </w:t>
      </w:r>
      <w:r>
        <w:t>Validation and Transformation Language (VTL) t</w:t>
      </w:r>
      <w:r w:rsidRPr="006D6FC4">
        <w:t xml:space="preserve">ransformations aimed at obtaining some meaningful results for the user (e.g., the validation of one or more </w:t>
      </w:r>
      <w:r>
        <w:t>d</w:t>
      </w:r>
      <w:r w:rsidRPr="006D6FC4">
        <w:t xml:space="preserve">ata </w:t>
      </w:r>
      <w:r>
        <w:t>s</w:t>
      </w:r>
      <w:r w:rsidRPr="006D6FC4">
        <w:t>ets). Th</w:t>
      </w:r>
      <w:r>
        <w:t>e</w:t>
      </w:r>
      <w:r w:rsidRPr="006D6FC4">
        <w:t xml:space="preserve"> set of </w:t>
      </w:r>
      <w:r>
        <w:t>t</w:t>
      </w:r>
      <w:r w:rsidRPr="006D6FC4">
        <w:t xml:space="preserve">ransformations is meant to be executed together (in the same run) and may contain any number of </w:t>
      </w:r>
      <w:r>
        <w:t>t</w:t>
      </w:r>
      <w:r w:rsidRPr="006D6FC4">
        <w:t xml:space="preserve">ransformations </w:t>
      </w:r>
      <w:proofErr w:type="gramStart"/>
      <w:r w:rsidRPr="006D6FC4">
        <w:t>in order to</w:t>
      </w:r>
      <w:proofErr w:type="gramEnd"/>
      <w:r w:rsidRPr="006D6FC4">
        <w:t xml:space="preserve"> produce any number of results. </w:t>
      </w:r>
      <w:r>
        <w:t>Thus</w:t>
      </w:r>
      <w:r w:rsidRPr="006D6FC4">
        <w:t xml:space="preserve">, a </w:t>
      </w:r>
      <w:r>
        <w:t>t</w:t>
      </w:r>
      <w:r w:rsidRPr="006D6FC4">
        <w:t>ransformation</w:t>
      </w:r>
      <w:r>
        <w:t xml:space="preserve"> s</w:t>
      </w:r>
      <w:r w:rsidRPr="006D6FC4">
        <w:t xml:space="preserve">cheme can be considered as a VTL </w:t>
      </w:r>
      <w:r>
        <w:t>‘</w:t>
      </w:r>
      <w:r w:rsidRPr="006D6FC4">
        <w:t>program</w:t>
      </w:r>
      <w:r>
        <w:t>’</w:t>
      </w:r>
      <w:r w:rsidRPr="006D6FC4">
        <w:t>.</w:t>
      </w:r>
    </w:p>
    <w:p w14:paraId="1F8CAB10" w14:textId="77777777" w:rsidR="0088177F" w:rsidRPr="0088177F" w:rsidRDefault="0088177F" w:rsidP="00EF1B1A">
      <w:pPr>
        <w:pStyle w:val="ListParagraph"/>
        <w:ind w:hanging="11"/>
      </w:pPr>
    </w:p>
    <w:p w14:paraId="09488B85" w14:textId="77777777" w:rsidR="00D45647" w:rsidRDefault="00D45647">
      <w:pPr>
        <w:spacing w:after="160" w:line="259" w:lineRule="auto"/>
        <w:ind w:left="0" w:firstLine="0"/>
        <w:jc w:val="left"/>
        <w:rPr>
          <w:b/>
          <w:i/>
          <w:color w:val="0000FF"/>
          <w:sz w:val="28"/>
        </w:rPr>
      </w:pPr>
      <w:r>
        <w:br w:type="page"/>
      </w:r>
    </w:p>
    <w:p w14:paraId="4AB30525" w14:textId="63C4A05A" w:rsidR="005A7F20" w:rsidRDefault="00612C77">
      <w:pPr>
        <w:pStyle w:val="Heading2"/>
        <w:ind w:left="561" w:hanging="576"/>
      </w:pPr>
      <w:bookmarkStart w:id="428" w:name="_Toc178069606"/>
      <w:r>
        <w:lastRenderedPageBreak/>
        <w:t>SDMX Registry Services</w:t>
      </w:r>
      <w:bookmarkEnd w:id="428"/>
      <w:r>
        <w:t xml:space="preserve"> </w:t>
      </w:r>
    </w:p>
    <w:p w14:paraId="50D92B7D" w14:textId="77777777" w:rsidR="005A7F20" w:rsidRDefault="00612C77">
      <w:pPr>
        <w:ind w:left="-5" w:right="194"/>
      </w:pPr>
      <w:proofErr w:type="gramStart"/>
      <w:r>
        <w:t>In order to</w:t>
      </w:r>
      <w:proofErr w:type="gramEnd"/>
      <w:r>
        <w:t xml:space="preserve"> provide visibility into the large amount of data and metadata which exists within the SDMX model of statistical exchange, it is felt that an architecture based on a set of registry services is potentially useful. A “registry” – as understood in webservices terminology – is an application which maintains and stores metadata for querying, and which can be used by any other application in the network with sufficient access privileges (though note that the mechanism of access control is outside of the scope of the SDMX standard). It can be understood as the index of a distributed database or metadata repository which is made up of all the data provider’s data sets and reference metadata sets within a statistical community, located across the Internet or similar network. </w:t>
      </w:r>
    </w:p>
    <w:p w14:paraId="36664C74" w14:textId="77777777" w:rsidR="005A7F20" w:rsidRDefault="00612C77">
      <w:pPr>
        <w:spacing w:after="0" w:line="259" w:lineRule="auto"/>
        <w:ind w:left="0" w:firstLine="0"/>
        <w:jc w:val="left"/>
      </w:pPr>
      <w:r>
        <w:t xml:space="preserve"> </w:t>
      </w:r>
    </w:p>
    <w:p w14:paraId="0D8FC327" w14:textId="1F048A97" w:rsidR="005A7F20" w:rsidRDefault="00612C77">
      <w:pPr>
        <w:ind w:left="-5" w:right="194"/>
      </w:pPr>
      <w:r>
        <w:t>Note that the SDMX registry services are not concerned with the storage of data or reference metadata. The assumption is that data and reference metadata lives on the sites of its data</w:t>
      </w:r>
      <w:r w:rsidR="5DE5E8D8">
        <w:t xml:space="preserve"> and metadata</w:t>
      </w:r>
      <w:r>
        <w:t xml:space="preserve"> providers. The SDMX registry services concern themselves with providing visibility of the data and reference metadata, and information needed to access the data and reference metadata. Thus, a registered data set will have its URL available in the registry, but not the data itself. An application which wishes to access that data would query the registry, perhaps by drilling down via a Category Scheme and Dataflow, for the URL of a registered data source, and then retrieve the data directly from the data provider (using an </w:t>
      </w:r>
      <w:r w:rsidR="3429C88A">
        <w:t>SDMX REST API</w:t>
      </w:r>
      <w:r>
        <w:t xml:space="preserve"> query message or other mechanism). </w:t>
      </w:r>
    </w:p>
    <w:p w14:paraId="5F3E6DCE" w14:textId="77777777" w:rsidR="005A7F20" w:rsidRDefault="00612C77">
      <w:pPr>
        <w:spacing w:after="0" w:line="259" w:lineRule="auto"/>
        <w:ind w:left="0" w:firstLine="0"/>
        <w:jc w:val="left"/>
      </w:pPr>
      <w:r>
        <w:t xml:space="preserve"> </w:t>
      </w:r>
    </w:p>
    <w:p w14:paraId="79077257" w14:textId="4AB39605" w:rsidR="005A7F20" w:rsidRDefault="00612C77">
      <w:pPr>
        <w:ind w:left="-5" w:right="194"/>
      </w:pPr>
      <w:r>
        <w:t xml:space="preserve">SDMX does not require a particular technology implementation of the registry – instead, it specifies the standard interfaces which may be supported by a registry. Thus, users may implement an SDMX-conformant registry in any fashion they choose, </w:t>
      </w:r>
      <w:r w:rsidR="0063376C">
        <w:t>provided</w:t>
      </w:r>
      <w:r>
        <w:t xml:space="preserve"> the interfaces are supported </w:t>
      </w:r>
      <w:r w:rsidR="0063376C">
        <w:t>as specified in Section 5 on the Registry Specification</w:t>
      </w:r>
      <w:r>
        <w:t>. These interfaces are expressed as XML</w:t>
      </w:r>
      <w:r w:rsidR="00DD6B67">
        <w:t xml:space="preserve"> </w:t>
      </w:r>
      <w:r>
        <w:t>documents</w:t>
      </w:r>
      <w:r w:rsidR="25DEA1B5">
        <w:t>, but also REST API request/response messages</w:t>
      </w:r>
    </w:p>
    <w:p w14:paraId="2DBA7323" w14:textId="77777777" w:rsidR="005A7F20" w:rsidRDefault="00612C77">
      <w:pPr>
        <w:spacing w:after="0" w:line="259" w:lineRule="auto"/>
        <w:ind w:left="0" w:firstLine="0"/>
        <w:jc w:val="left"/>
      </w:pPr>
      <w:r>
        <w:t xml:space="preserve"> </w:t>
      </w:r>
    </w:p>
    <w:p w14:paraId="64DFBF2F" w14:textId="77777777" w:rsidR="005A7F20" w:rsidRDefault="00612C77">
      <w:pPr>
        <w:ind w:left="-5" w:right="194"/>
      </w:pPr>
      <w:r>
        <w:t xml:space="preserve">The registry services discussed here can be briefly summarized: </w:t>
      </w:r>
    </w:p>
    <w:p w14:paraId="76B65420" w14:textId="77777777" w:rsidR="005A7F20" w:rsidRDefault="00612C77">
      <w:pPr>
        <w:spacing w:after="0" w:line="259" w:lineRule="auto"/>
        <w:ind w:left="0" w:firstLine="0"/>
        <w:jc w:val="left"/>
      </w:pPr>
      <w:r>
        <w:t xml:space="preserve"> </w:t>
      </w:r>
    </w:p>
    <w:p w14:paraId="4BC63899" w14:textId="77777777" w:rsidR="005A7F20" w:rsidRDefault="00612C77">
      <w:pPr>
        <w:numPr>
          <w:ilvl w:val="0"/>
          <w:numId w:val="10"/>
        </w:numPr>
        <w:ind w:right="194" w:hanging="360"/>
      </w:pPr>
      <w:r>
        <w:rPr>
          <w:b/>
          <w:i/>
        </w:rPr>
        <w:t>Maintenance of Structural Metadata</w:t>
      </w:r>
      <w:r>
        <w:rPr>
          <w:b/>
        </w:rPr>
        <w:t>:</w:t>
      </w:r>
      <w:r>
        <w:t xml:space="preserve"> This registry service allows users with maintenance agency access privileges to submit and modify structural metadata. In this aspect the registry is acting as a structural metadata repository. However, it is permissible in an SDMX structure to submit just the “stub” of the structural object, such as a code list, and for this stub to reference the actual location from where the metadata can be retrieved, either from a file or a structural metadata resource, such as another registry. </w:t>
      </w:r>
    </w:p>
    <w:p w14:paraId="0E7631DB" w14:textId="265BCB3C" w:rsidR="005A7F20" w:rsidRDefault="00612C77">
      <w:pPr>
        <w:numPr>
          <w:ilvl w:val="0"/>
          <w:numId w:val="10"/>
        </w:numPr>
        <w:ind w:right="194" w:hanging="360"/>
      </w:pPr>
      <w:r>
        <w:rPr>
          <w:b/>
          <w:i/>
        </w:rPr>
        <w:t xml:space="preserve">Registration of Data </w:t>
      </w:r>
      <w:del w:id="429" w:author="Matthew Nelson" w:date="2024-09-23T13:38:00Z" w16du:dateUtc="2024-09-23T12:38:00Z">
        <w:r w:rsidDel="00774239">
          <w:rPr>
            <w:b/>
            <w:i/>
          </w:rPr>
          <w:delText xml:space="preserve">and Metadata </w:delText>
        </w:r>
      </w:del>
      <w:r>
        <w:rPr>
          <w:b/>
          <w:i/>
        </w:rPr>
        <w:t xml:space="preserve">Sources: </w:t>
      </w:r>
      <w:r>
        <w:t xml:space="preserve">This registry service allows users with maintenance agency access privileges to inform the registry of the existence and location (for retrieval) of data sets and reference metadata sets. The registry stores metadata about these objects, and links it to the structural metadata that give sufficient structural information for an application to process it, or for an application to discover its existence. Objects in the registry are organized and categorized according to one or more category schemes. </w:t>
      </w:r>
    </w:p>
    <w:p w14:paraId="67636417" w14:textId="77777777" w:rsidR="005A7F20" w:rsidRDefault="00612C77">
      <w:pPr>
        <w:numPr>
          <w:ilvl w:val="0"/>
          <w:numId w:val="10"/>
        </w:numPr>
        <w:spacing w:after="30"/>
        <w:ind w:right="194" w:hanging="360"/>
      </w:pPr>
      <w:r>
        <w:rPr>
          <w:b/>
          <w:i/>
        </w:rPr>
        <w:t xml:space="preserve">Querying: </w:t>
      </w:r>
      <w:r>
        <w:t xml:space="preserve">The registry services have interfaces for querying the metadata contained in a registry, so that applications and users can discover the existence of data sets and reference metadata sets, structural metadata, the providers/agencies associated with those objects, and the provider agreements which describe how the data and metadata are made available, and how they are categorized.  </w:t>
      </w:r>
    </w:p>
    <w:p w14:paraId="6B03B5C6" w14:textId="77777777" w:rsidR="005A7F20" w:rsidRDefault="00612C77">
      <w:pPr>
        <w:numPr>
          <w:ilvl w:val="0"/>
          <w:numId w:val="10"/>
        </w:numPr>
        <w:spacing w:after="286"/>
        <w:ind w:right="194" w:hanging="360"/>
      </w:pPr>
      <w:r>
        <w:rPr>
          <w:b/>
          <w:i/>
        </w:rPr>
        <w:lastRenderedPageBreak/>
        <w:t>Subscription/Notification:</w:t>
      </w:r>
      <w:r>
        <w:t xml:space="preserve"> It is possible to “subscribe” to specific objects in a registry, so that a notification will be sent to all subscribers whenever the registry objects are updated.  </w:t>
      </w:r>
    </w:p>
    <w:p w14:paraId="08614A98" w14:textId="143E3D75" w:rsidR="005A7F20" w:rsidRDefault="00757A4E">
      <w:pPr>
        <w:pStyle w:val="Heading2"/>
        <w:ind w:left="561" w:hanging="576"/>
      </w:pPr>
      <w:bookmarkStart w:id="430" w:name="_Toc178069607"/>
      <w:r>
        <w:t xml:space="preserve">RESTful </w:t>
      </w:r>
      <w:r w:rsidR="00612C77">
        <w:t>Web services</w:t>
      </w:r>
      <w:bookmarkEnd w:id="430"/>
      <w:r w:rsidR="00612C77">
        <w:t xml:space="preserve"> </w:t>
      </w:r>
    </w:p>
    <w:p w14:paraId="17775ECC" w14:textId="77777777" w:rsidR="005A7F20" w:rsidRDefault="00612C77">
      <w:pPr>
        <w:spacing w:after="233" w:line="246" w:lineRule="auto"/>
        <w:ind w:left="-5" w:right="203"/>
        <w:jc w:val="left"/>
      </w:pPr>
      <w:r>
        <w:t xml:space="preserve">Web services allow computer applications to exchange data directly over the Internet, essentially allowing modular or distributed computing in a more flexible fashion than ever before. </w:t>
      </w:r>
      <w:proofErr w:type="gramStart"/>
      <w:r>
        <w:t>In order to</w:t>
      </w:r>
      <w:proofErr w:type="gramEnd"/>
      <w:r>
        <w:t xml:space="preserve"> allow web services to function, however, many standards are required: for requesting and supplying data; for expressing the enveloping data which is used to package exchanged data; for describing web services to one another, to allow for easy integration into applications that use other web services as data resources. </w:t>
      </w:r>
    </w:p>
    <w:p w14:paraId="15C04026" w14:textId="71DF481A" w:rsidR="00757A4E" w:rsidRDefault="00757A4E">
      <w:pPr>
        <w:spacing w:after="233" w:line="246" w:lineRule="auto"/>
        <w:ind w:left="-5" w:right="203"/>
        <w:jc w:val="left"/>
      </w:pPr>
      <w:r>
        <w:t xml:space="preserve">Version 3.0 has standardized on RESTful web services with </w:t>
      </w:r>
      <w:r w:rsidR="007E7BCC">
        <w:t>a</w:t>
      </w:r>
      <w:r>
        <w:t xml:space="preserve"> </w:t>
      </w:r>
      <w:proofErr w:type="spellStart"/>
      <w:r w:rsidR="003C7A0E">
        <w:t>OpenAPI</w:t>
      </w:r>
      <w:proofErr w:type="spellEnd"/>
      <w:r>
        <w:t xml:space="preserve"> specification published on the SDMX Technical Working Group’s GitHub repository </w:t>
      </w:r>
      <w:hyperlink r:id="rId29" w:history="1">
        <w:r w:rsidRPr="00A21CAC">
          <w:rPr>
            <w:rStyle w:val="Hyperlink"/>
          </w:rPr>
          <w:t>https://github.com/sdmx-twg</w:t>
        </w:r>
      </w:hyperlink>
      <w:r>
        <w:t>.</w:t>
      </w:r>
      <w:r w:rsidR="00D972F4">
        <w:t xml:space="preserve"> </w:t>
      </w:r>
      <w:r w:rsidR="00EB41B6">
        <w:t>Th</w:t>
      </w:r>
      <w:r w:rsidR="003C7A0E">
        <w:t xml:space="preserve">ere are </w:t>
      </w:r>
      <w:del w:id="431" w:author="Matthew Nelson" w:date="2024-09-19T16:05:00Z">
        <w:r w:rsidR="003C7A0E" w:rsidDel="002D5032">
          <w:delText>five</w:delText>
        </w:r>
        <w:r w:rsidR="00EB41B6" w:rsidDel="002D5032">
          <w:delText xml:space="preserve"> </w:delText>
        </w:r>
      </w:del>
      <w:ins w:id="432" w:author="Matthew Nelson" w:date="2024-09-19T16:05:00Z">
        <w:r w:rsidR="002D5032">
          <w:t xml:space="preserve">six </w:t>
        </w:r>
      </w:ins>
      <w:r w:rsidR="00EB41B6">
        <w:t>‘resources’</w:t>
      </w:r>
      <w:r w:rsidR="007E7BCC">
        <w:t>:</w:t>
      </w:r>
    </w:p>
    <w:p w14:paraId="3400DDF4" w14:textId="4E23C8F4" w:rsidR="007E7BCC" w:rsidRDefault="007E7BCC" w:rsidP="007E7BCC">
      <w:pPr>
        <w:pStyle w:val="ListParagraph"/>
        <w:numPr>
          <w:ilvl w:val="0"/>
          <w:numId w:val="30"/>
        </w:numPr>
        <w:spacing w:after="120" w:line="247" w:lineRule="auto"/>
        <w:ind w:left="714" w:hanging="357"/>
        <w:contextualSpacing w:val="0"/>
      </w:pPr>
      <w:r>
        <w:t xml:space="preserve">structure </w:t>
      </w:r>
      <w:r w:rsidR="003C7A0E">
        <w:t>–</w:t>
      </w:r>
      <w:r w:rsidR="00EB41B6">
        <w:t xml:space="preserve"> </w:t>
      </w:r>
      <w:r w:rsidR="003C7A0E">
        <w:t>retrieval and maintenance of structural metadata</w:t>
      </w:r>
    </w:p>
    <w:p w14:paraId="204FAE3D" w14:textId="7641326E" w:rsidR="007E7BCC" w:rsidRDefault="007E7BCC" w:rsidP="007E7BCC">
      <w:pPr>
        <w:pStyle w:val="ListParagraph"/>
        <w:numPr>
          <w:ilvl w:val="0"/>
          <w:numId w:val="30"/>
        </w:numPr>
        <w:spacing w:after="120" w:line="247" w:lineRule="auto"/>
        <w:ind w:left="714" w:hanging="357"/>
        <w:contextualSpacing w:val="0"/>
      </w:pPr>
      <w:r>
        <w:t>data</w:t>
      </w:r>
      <w:r w:rsidR="003C7A0E">
        <w:t xml:space="preserve"> – retrieval of data</w:t>
      </w:r>
    </w:p>
    <w:p w14:paraId="2BDC1069" w14:textId="0468335C" w:rsidR="007E7BCC" w:rsidRDefault="007E7BCC" w:rsidP="007E7BCC">
      <w:pPr>
        <w:pStyle w:val="ListParagraph"/>
        <w:numPr>
          <w:ilvl w:val="0"/>
          <w:numId w:val="30"/>
        </w:numPr>
        <w:spacing w:after="120" w:line="247" w:lineRule="auto"/>
        <w:ind w:left="714" w:hanging="357"/>
        <w:contextualSpacing w:val="0"/>
      </w:pPr>
      <w:r>
        <w:t>schema</w:t>
      </w:r>
      <w:r w:rsidR="003C7A0E">
        <w:t xml:space="preserve"> – retrieval of XML schemas to validate specific data or metadata sets</w:t>
      </w:r>
    </w:p>
    <w:p w14:paraId="346E531A" w14:textId="4F5FA1DA" w:rsidR="007E7BCC" w:rsidRDefault="007E7BCC" w:rsidP="007E7BCC">
      <w:pPr>
        <w:pStyle w:val="ListParagraph"/>
        <w:numPr>
          <w:ilvl w:val="0"/>
          <w:numId w:val="30"/>
        </w:numPr>
        <w:spacing w:after="120" w:line="247" w:lineRule="auto"/>
        <w:ind w:left="714" w:hanging="357"/>
        <w:contextualSpacing w:val="0"/>
      </w:pPr>
      <w:r>
        <w:t>availability</w:t>
      </w:r>
      <w:r w:rsidR="003C7A0E">
        <w:t xml:space="preserve"> – retrieval of information on the data available for a Dataflow</w:t>
      </w:r>
    </w:p>
    <w:p w14:paraId="6BA142E2" w14:textId="77777777" w:rsidR="002D5032" w:rsidRDefault="007E7BCC">
      <w:pPr>
        <w:pStyle w:val="ListParagraph"/>
        <w:numPr>
          <w:ilvl w:val="0"/>
          <w:numId w:val="30"/>
        </w:numPr>
        <w:spacing w:after="120" w:line="247" w:lineRule="auto"/>
        <w:ind w:left="714" w:hanging="357"/>
        <w:contextualSpacing w:val="0"/>
        <w:rPr>
          <w:ins w:id="433" w:author="Matthew Nelson" w:date="2024-09-19T16:04:00Z"/>
        </w:rPr>
        <w:pPrChange w:id="434" w:author="Matthew Nelson" w:date="2024-09-23T13:39:00Z" w16du:dateUtc="2024-09-23T12:39:00Z">
          <w:pPr>
            <w:pStyle w:val="ListParagraph"/>
            <w:numPr>
              <w:numId w:val="30"/>
            </w:numPr>
            <w:tabs>
              <w:tab w:val="num" w:pos="720"/>
            </w:tabs>
            <w:spacing w:after="360" w:line="247" w:lineRule="auto"/>
            <w:ind w:left="714" w:hanging="357"/>
            <w:contextualSpacing w:val="0"/>
          </w:pPr>
        </w:pPrChange>
      </w:pPr>
      <w:r>
        <w:t>metadata</w:t>
      </w:r>
      <w:r w:rsidR="003C7A0E">
        <w:t xml:space="preserve"> – </w:t>
      </w:r>
      <w:r w:rsidR="00B80220">
        <w:t>retrieval of</w:t>
      </w:r>
      <w:r w:rsidR="003C7A0E">
        <w:t xml:space="preserve"> reference metadata</w:t>
      </w:r>
    </w:p>
    <w:p w14:paraId="1B3BEF65" w14:textId="63BD695C" w:rsidR="002D5032" w:rsidRDefault="002D5032">
      <w:pPr>
        <w:pStyle w:val="ListParagraph"/>
        <w:numPr>
          <w:ilvl w:val="0"/>
          <w:numId w:val="30"/>
        </w:numPr>
        <w:spacing w:after="120" w:line="247" w:lineRule="auto"/>
        <w:ind w:left="714" w:hanging="357"/>
        <w:contextualSpacing w:val="0"/>
        <w:pPrChange w:id="435" w:author="Matthew Nelson" w:date="2024-09-23T13:39:00Z" w16du:dateUtc="2024-09-23T12:39:00Z">
          <w:pPr>
            <w:pStyle w:val="ListParagraph"/>
            <w:numPr>
              <w:numId w:val="30"/>
            </w:numPr>
            <w:tabs>
              <w:tab w:val="num" w:pos="720"/>
            </w:tabs>
            <w:spacing w:after="360" w:line="247" w:lineRule="auto"/>
            <w:ind w:left="714" w:hanging="357"/>
            <w:contextualSpacing w:val="0"/>
          </w:pPr>
        </w:pPrChange>
      </w:pPr>
      <w:ins w:id="436" w:author="Matthew Nelson" w:date="2024-09-19T16:04:00Z">
        <w:r>
          <w:t>registration – retrieval of dat</w:t>
        </w:r>
      </w:ins>
      <w:ins w:id="437" w:author="Matthew Nelson" w:date="2024-09-19T16:05:00Z">
        <w:r>
          <w:t xml:space="preserve">a locations (URL) for specific provision agreements </w:t>
        </w:r>
      </w:ins>
    </w:p>
    <w:p w14:paraId="5471A185" w14:textId="7F82DF42" w:rsidR="00B80220" w:rsidRPr="00EF1B1A" w:rsidRDefault="00B80220" w:rsidP="00EF1B1A">
      <w:pPr>
        <w:spacing w:after="233" w:line="246" w:lineRule="auto"/>
        <w:ind w:left="-5" w:right="203"/>
        <w:jc w:val="left"/>
      </w:pPr>
      <w:r w:rsidRPr="00EF1B1A">
        <w:t xml:space="preserve">The following </w:t>
      </w:r>
      <w:r>
        <w:t>conceptual example uses the ‘data’ resource to query a data repository for a series identified by the key ‘</w:t>
      </w:r>
      <w:r w:rsidRPr="00B80220">
        <w:t>M.USD.EUR.SP</w:t>
      </w:r>
      <w:proofErr w:type="gramStart"/>
      <w:r w:rsidRPr="00B80220">
        <w:t>00.A</w:t>
      </w:r>
      <w:proofErr w:type="gramEnd"/>
      <w:r>
        <w:t>’ in the EXR (ECB exchange rates) Dataflow:</w:t>
      </w:r>
    </w:p>
    <w:p w14:paraId="7B8BF3ED" w14:textId="69ED6CBE" w:rsidR="00B80220" w:rsidRPr="00EF1B1A" w:rsidRDefault="00B80220" w:rsidP="00EF1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jc w:val="left"/>
        <w:rPr>
          <w:rFonts w:ascii="Consolas" w:eastAsia="Times New Roman" w:hAnsi="Consolas" w:cs="Courier New"/>
          <w:color w:val="24292E"/>
          <w:sz w:val="20"/>
          <w:szCs w:val="20"/>
        </w:rPr>
      </w:pPr>
      <w:r w:rsidRPr="00EF1B1A">
        <w:rPr>
          <w:rFonts w:ascii="Consolas" w:eastAsia="Times New Roman" w:hAnsi="Consolas" w:cs="Courier New"/>
          <w:color w:val="24292E"/>
          <w:sz w:val="20"/>
          <w:szCs w:val="20"/>
          <w:bdr w:val="none" w:sz="0" w:space="0" w:color="auto" w:frame="1"/>
        </w:rPr>
        <w:t>https://ws-entry-point/</w:t>
      </w:r>
      <w:r w:rsidRPr="00EF1B1A">
        <w:rPr>
          <w:rFonts w:ascii="Consolas" w:eastAsia="Times New Roman" w:hAnsi="Consolas" w:cs="Courier New"/>
          <w:color w:val="FF0000"/>
          <w:sz w:val="20"/>
          <w:szCs w:val="20"/>
          <w:bdr w:val="none" w:sz="0" w:space="0" w:color="auto" w:frame="1"/>
        </w:rPr>
        <w:t>data</w:t>
      </w:r>
      <w:r w:rsidRPr="00EF1B1A">
        <w:rPr>
          <w:rFonts w:ascii="Consolas" w:eastAsia="Times New Roman" w:hAnsi="Consolas" w:cs="Courier New"/>
          <w:color w:val="24292E"/>
          <w:sz w:val="20"/>
          <w:szCs w:val="20"/>
          <w:bdr w:val="none" w:sz="0" w:space="0" w:color="auto" w:frame="1"/>
        </w:rPr>
        <w:t>/dataflow/ECB/EXR/1.0.0/M.USD.EUR.SP00.A</w:t>
      </w:r>
    </w:p>
    <w:p w14:paraId="320E1784" w14:textId="77777777" w:rsidR="00B80220" w:rsidRDefault="00B80220" w:rsidP="00EF1B1A">
      <w:pPr>
        <w:spacing w:after="360" w:line="247" w:lineRule="auto"/>
      </w:pPr>
    </w:p>
    <w:p w14:paraId="688AB9F3" w14:textId="77777777" w:rsidR="005A7F20" w:rsidRDefault="00612C77">
      <w:pPr>
        <w:pStyle w:val="Heading1"/>
        <w:ind w:left="561" w:right="1" w:hanging="576"/>
      </w:pPr>
      <w:bookmarkStart w:id="438" w:name="_Toc67946282"/>
      <w:bookmarkStart w:id="439" w:name="_Toc67946283"/>
      <w:bookmarkStart w:id="440" w:name="_Toc67929740"/>
      <w:bookmarkStart w:id="441" w:name="_Toc67930416"/>
      <w:bookmarkStart w:id="442" w:name="_Toc67946284"/>
      <w:bookmarkStart w:id="443" w:name="_Toc67929741"/>
      <w:bookmarkStart w:id="444" w:name="_Toc67930417"/>
      <w:bookmarkStart w:id="445" w:name="_Toc67946285"/>
      <w:bookmarkStart w:id="446" w:name="_Toc67929742"/>
      <w:bookmarkStart w:id="447" w:name="_Toc67930418"/>
      <w:bookmarkStart w:id="448" w:name="_Toc67946286"/>
      <w:bookmarkStart w:id="449" w:name="_Toc67929743"/>
      <w:bookmarkStart w:id="450" w:name="_Toc67930419"/>
      <w:bookmarkStart w:id="451" w:name="_Toc67946287"/>
      <w:bookmarkStart w:id="452" w:name="_Ref67929816"/>
      <w:bookmarkStart w:id="453" w:name="_Toc178069608"/>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r>
        <w:t>The SDMX Information Model</w:t>
      </w:r>
      <w:bookmarkEnd w:id="452"/>
      <w:bookmarkEnd w:id="453"/>
      <w:r>
        <w:t xml:space="preserve"> </w:t>
      </w:r>
    </w:p>
    <w:p w14:paraId="2D0C9FDB" w14:textId="4CA1E79D" w:rsidR="005A7F20" w:rsidRDefault="00612C77">
      <w:pPr>
        <w:ind w:left="-5" w:right="194"/>
      </w:pPr>
      <w:r>
        <w:t xml:space="preserve">SDMX provides a way of modelling statistical </w:t>
      </w:r>
      <w:proofErr w:type="gramStart"/>
      <w:r>
        <w:t>data, and</w:t>
      </w:r>
      <w:proofErr w:type="gramEnd"/>
      <w:r>
        <w:t xml:space="preserve"> defines the set of metadata constructs used for this purpose. Because SDMX specifies </w:t>
      </w:r>
      <w:proofErr w:type="gramStart"/>
      <w:r w:rsidR="00B5677E">
        <w:t>a number of</w:t>
      </w:r>
      <w:proofErr w:type="gramEnd"/>
      <w:r w:rsidR="00B5677E">
        <w:t xml:space="preserve"> transmission formats</w:t>
      </w:r>
      <w:r>
        <w:t xml:space="preserve"> for expressing data and structural metadata, the model is used as a mechanism for guaranteeing that transformation between the different formats </w:t>
      </w:r>
      <w:r w:rsidR="00591D39">
        <w:t>is</w:t>
      </w:r>
      <w:r>
        <w:t xml:space="preserve"> lossless. </w:t>
      </w:r>
      <w:r w:rsidR="00B5677E">
        <w:t xml:space="preserve">In this sense, </w:t>
      </w:r>
      <w:proofErr w:type="gramStart"/>
      <w:r w:rsidR="00B5677E">
        <w:t>a</w:t>
      </w:r>
      <w:r>
        <w:t>ll of</w:t>
      </w:r>
      <w:proofErr w:type="gramEnd"/>
      <w:r>
        <w:t xml:space="preserve"> the formats are syntax-bound expressions of the common information model. </w:t>
      </w:r>
    </w:p>
    <w:p w14:paraId="585D62B5" w14:textId="77777777" w:rsidR="005A7F20" w:rsidRDefault="00612C77">
      <w:pPr>
        <w:spacing w:after="0" w:line="259" w:lineRule="auto"/>
        <w:ind w:left="0" w:firstLine="0"/>
        <w:jc w:val="left"/>
      </w:pPr>
      <w:r>
        <w:t xml:space="preserve"> </w:t>
      </w:r>
    </w:p>
    <w:p w14:paraId="11A0A4E8" w14:textId="77777777" w:rsidR="005A7F20" w:rsidRDefault="00612C77">
      <w:pPr>
        <w:ind w:left="-5" w:right="194"/>
      </w:pPr>
      <w:r>
        <w:t xml:space="preserve">SDMX recognizes that statistical data is structured; in SDMX this structure is termed a Data Structure Definition. “Data sets” are made up of one or more </w:t>
      </w:r>
      <w:proofErr w:type="gramStart"/>
      <w:r>
        <w:t>lower-level</w:t>
      </w:r>
      <w:proofErr w:type="gramEnd"/>
      <w:r>
        <w:t xml:space="preserve"> “groups”, based on their degrees of similarity. Each group is in turn comprised of one or more “series” of data. Each series or section has a “key” - values for each of a cluster of concepts, also called "dimensions" - which identifies it, and one or more “observations”, which typically combine the time of the observation, and the value of the observation (e.g., measurement). Additionally, metadata may be attached at any level of this structure as descriptive “attributes”. Code lists (enumerations) and other patterns for representation of data and metadata are also modelled.  </w:t>
      </w:r>
    </w:p>
    <w:p w14:paraId="5AE30204" w14:textId="77777777" w:rsidR="005A7F20" w:rsidRDefault="00612C77">
      <w:pPr>
        <w:spacing w:after="0" w:line="259" w:lineRule="auto"/>
        <w:ind w:left="0" w:firstLine="0"/>
        <w:jc w:val="left"/>
      </w:pPr>
      <w:r>
        <w:t xml:space="preserve"> </w:t>
      </w:r>
    </w:p>
    <w:p w14:paraId="51D133F6" w14:textId="1BCC6DBB" w:rsidR="005A7F20" w:rsidRDefault="00612C77">
      <w:pPr>
        <w:ind w:left="-5" w:right="194"/>
      </w:pPr>
      <w:r>
        <w:lastRenderedPageBreak/>
        <w:t>There is some similarity between “cube” structures commonly used to process statistical data, and the Data Structure Definition idea in the SDMX Information Model. It is important to note that the data as structured according to the SDMX Information Model is optimized for exchange, potentially with partners who may have no ability to process a “cube” of data coming from complex statistical systems. SDMX time series can be understood as “slices” of the cube. Such a slice is identified by its key. A "series" key consists of the values for all dimensions specified by the key family except time</w:t>
      </w:r>
      <w:r w:rsidR="0033679A">
        <w:t>.</w:t>
      </w:r>
      <w:r w:rsidR="00591D39">
        <w:t xml:space="preserve"> Thus, it is possible to reconstruct and describe data cubes from SDMX-structured data, and to exchange such databases </w:t>
      </w:r>
      <w:r w:rsidR="007D3DB9">
        <w:t xml:space="preserve">using </w:t>
      </w:r>
      <w:r w:rsidR="00591D39">
        <w:t>the interfaces and formats provided for that purpose in the standard. Additional objects such as hierarchical code lists, constraints and structure maps make it possible to more fully model the structure of cubes.</w:t>
      </w:r>
    </w:p>
    <w:p w14:paraId="61C33C68" w14:textId="77777777" w:rsidR="005A7F20" w:rsidRDefault="00612C77">
      <w:pPr>
        <w:spacing w:after="0" w:line="259" w:lineRule="auto"/>
        <w:ind w:left="0" w:firstLine="0"/>
        <w:jc w:val="left"/>
      </w:pPr>
      <w:r>
        <w:t xml:space="preserve"> </w:t>
      </w:r>
    </w:p>
    <w:p w14:paraId="19F14C08" w14:textId="0C9A716F" w:rsidR="005A7F20" w:rsidRDefault="007D3DB9">
      <w:pPr>
        <w:ind w:left="-5" w:right="194"/>
      </w:pPr>
      <w:r w:rsidRPr="00EF1B1A">
        <w:t>The information model</w:t>
      </w:r>
      <w:r w:rsidR="00612C77" w:rsidRPr="00457F47">
        <w:t xml:space="preserve"> also provide</w:t>
      </w:r>
      <w:r w:rsidRPr="00EF1B1A">
        <w:t>s</w:t>
      </w:r>
      <w:r w:rsidR="00612C77" w:rsidRPr="00457F47">
        <w:t xml:space="preserve"> a view of reference metadata: a mechanism for referencing the meaningful “objects” within the SDMX view o</w:t>
      </w:r>
      <w:r w:rsidR="00612C77" w:rsidRPr="007D3DB9">
        <w:t>f statistical exchange processes (data providers, structures, provisioning agreements, dataflows, metadata flows, etc.) to which metadata is attached; a mechanism for describing a set of meaningful concepts, of organizing them into a presentational structure, and of indicating how their values are represented.</w:t>
      </w:r>
      <w:r w:rsidR="00612C77">
        <w:t xml:space="preserve">  This is based on a simple, hierarchical view of reference metadata which is common to many metadata systems and classification/categorization schemes. SDMX provides a model (and XML </w:t>
      </w:r>
      <w:r>
        <w:t xml:space="preserve">and JSON </w:t>
      </w:r>
      <w:r w:rsidR="00612C77">
        <w:t xml:space="preserve">formats) for both describing reference metadata structures, and of reporting reference metadata according to those structures. </w:t>
      </w:r>
    </w:p>
    <w:p w14:paraId="58FE981C" w14:textId="77777777" w:rsidR="005A7F20" w:rsidRDefault="00612C77">
      <w:pPr>
        <w:spacing w:after="0" w:line="259" w:lineRule="auto"/>
        <w:ind w:left="0" w:firstLine="0"/>
        <w:jc w:val="left"/>
      </w:pPr>
      <w:r>
        <w:t xml:space="preserve"> </w:t>
      </w:r>
    </w:p>
    <w:p w14:paraId="11FEFDA6" w14:textId="1BFE6247" w:rsidR="00CD534F" w:rsidRDefault="00612C77">
      <w:pPr>
        <w:ind w:left="-5" w:right="194"/>
      </w:pPr>
      <w:r>
        <w:t xml:space="preserve">Version 2.0/2.1 </w:t>
      </w:r>
      <w:r w:rsidR="00CD534F">
        <w:t>introduced</w:t>
      </w:r>
      <w:r>
        <w:t xml:space="preserve"> support for metadata related to the process aspects of statistical exchange. A step-by-step process can be modelled; information about who is providing data and reference metadata and how they are providing it can be expressed; and the technical aspects of service-level agreements (and similar types of provisioning agreements) can be represented.</w:t>
      </w:r>
    </w:p>
    <w:p w14:paraId="6947CFDB" w14:textId="77777777" w:rsidR="00CD534F" w:rsidRDefault="00CD534F">
      <w:pPr>
        <w:ind w:left="-5" w:right="194"/>
      </w:pPr>
    </w:p>
    <w:p w14:paraId="3A1E55C5" w14:textId="301839AB" w:rsidR="005A7F20" w:rsidRDefault="0014200F">
      <w:pPr>
        <w:ind w:left="-5" w:right="194"/>
      </w:pPr>
      <w:r>
        <w:t>Support for the Validation and Transformation Language (VTL)</w:t>
      </w:r>
      <w:r w:rsidR="00CD534F">
        <w:t xml:space="preserve"> </w:t>
      </w:r>
      <w:r w:rsidR="00E43E75">
        <w:t xml:space="preserve">in the </w:t>
      </w:r>
      <w:r w:rsidR="001C03E2">
        <w:t xml:space="preserve">SDMX </w:t>
      </w:r>
      <w:r w:rsidR="00E43E75">
        <w:t xml:space="preserve">Information Model </w:t>
      </w:r>
      <w:r w:rsidR="00CD534F">
        <w:t>was introduced in the July 2020 revision of 2.1 and is retained in version 3.0</w:t>
      </w:r>
      <w:r w:rsidR="00051735">
        <w:t xml:space="preserve"> with minimal changes.</w:t>
      </w:r>
      <w:r w:rsidR="00CD534F">
        <w:t xml:space="preserve"> </w:t>
      </w:r>
      <w:r>
        <w:t>This allows reusable</w:t>
      </w:r>
      <w:r w:rsidR="00CB0A95">
        <w:t xml:space="preserve"> VTL </w:t>
      </w:r>
      <w:r>
        <w:t>‘programs’ (a cohesive set of transformation statements designed to</w:t>
      </w:r>
      <w:r w:rsidR="0022303F">
        <w:t xml:space="preserve"> be executed together)</w:t>
      </w:r>
      <w:r w:rsidR="00051735">
        <w:t xml:space="preserve"> and </w:t>
      </w:r>
      <w:r w:rsidR="00DF368E">
        <w:t xml:space="preserve">their </w:t>
      </w:r>
      <w:r w:rsidR="000378A7">
        <w:t>associated</w:t>
      </w:r>
      <w:r w:rsidR="00DF368E">
        <w:t xml:space="preserve"> constructs such as validation rulesets</w:t>
      </w:r>
      <w:r w:rsidR="000378A7">
        <w:t xml:space="preserve"> and user-defined operators</w:t>
      </w:r>
      <w:r w:rsidR="00051735">
        <w:t xml:space="preserve"> to be managed and</w:t>
      </w:r>
      <w:r w:rsidR="00CB0A95">
        <w:t xml:space="preserve"> exchanged as </w:t>
      </w:r>
      <w:r w:rsidR="00DF368E">
        <w:t xml:space="preserve">SDMX </w:t>
      </w:r>
      <w:r w:rsidR="00CB0A95">
        <w:t>structural metadata.</w:t>
      </w:r>
      <w:r w:rsidR="00612C77">
        <w:t xml:space="preserve"> </w:t>
      </w:r>
      <w:r>
        <w:t xml:space="preserve">Mappings </w:t>
      </w:r>
      <w:r w:rsidR="00DF368E">
        <w:t xml:space="preserve">between </w:t>
      </w:r>
      <w:r w:rsidR="001C03E2">
        <w:t>objects</w:t>
      </w:r>
      <w:r w:rsidR="00DF368E">
        <w:t xml:space="preserve"> such as data sets referenced in VTL programs and </w:t>
      </w:r>
      <w:r w:rsidR="005567E8">
        <w:t xml:space="preserve">the actual SDMX </w:t>
      </w:r>
      <w:r w:rsidR="001C03E2">
        <w:t xml:space="preserve">artefacts to which they relate is essential when it comes to </w:t>
      </w:r>
      <w:proofErr w:type="gramStart"/>
      <w:r w:rsidR="000378A7">
        <w:t>actually executing</w:t>
      </w:r>
      <w:proofErr w:type="gramEnd"/>
      <w:r w:rsidR="001C03E2">
        <w:t xml:space="preserve"> programs, and this information can also be defined.</w:t>
      </w:r>
      <w:r w:rsidR="005567E8">
        <w:t xml:space="preserve"> </w:t>
      </w:r>
      <w:r w:rsidR="000378A7">
        <w:t xml:space="preserve">Chapter </w:t>
      </w:r>
      <w:r w:rsidR="000378A7">
        <w:fldChar w:fldCharType="begin"/>
      </w:r>
      <w:r w:rsidR="000378A7">
        <w:instrText xml:space="preserve"> REF _Ref67936971 \r \h </w:instrText>
      </w:r>
      <w:r w:rsidR="000378A7">
        <w:fldChar w:fldCharType="separate"/>
      </w:r>
      <w:r w:rsidR="004163DA">
        <w:t>7</w:t>
      </w:r>
      <w:r w:rsidR="000378A7">
        <w:fldChar w:fldCharType="end"/>
      </w:r>
      <w:r w:rsidR="000378A7">
        <w:t xml:space="preserve"> has more information on VTL and its integration with SDMX.</w:t>
      </w:r>
    </w:p>
    <w:p w14:paraId="5E0627B6" w14:textId="61E1F6F7" w:rsidR="005A7F20" w:rsidRDefault="005A7F20">
      <w:pPr>
        <w:spacing w:after="0" w:line="259" w:lineRule="auto"/>
        <w:ind w:left="0" w:firstLine="0"/>
        <w:jc w:val="left"/>
      </w:pPr>
    </w:p>
    <w:p w14:paraId="2D2E6C9A" w14:textId="725E1A8E" w:rsidR="005A7F20" w:rsidRDefault="00CB0A95">
      <w:pPr>
        <w:spacing w:after="322"/>
        <w:ind w:left="-5" w:right="194"/>
      </w:pPr>
      <w:r>
        <w:t>A full UML conceptual design of the information model is set out in</w:t>
      </w:r>
      <w:r w:rsidR="00CD534F">
        <w:t xml:space="preserve"> Section 2 of the Technical Specifications.</w:t>
      </w:r>
      <w:r w:rsidR="00612C77">
        <w:t xml:space="preserve"> </w:t>
      </w:r>
    </w:p>
    <w:p w14:paraId="0A3E7DCE" w14:textId="1B427C1F" w:rsidR="005A7F20" w:rsidRDefault="00312C70">
      <w:pPr>
        <w:pStyle w:val="Heading1"/>
        <w:ind w:left="561" w:right="1" w:hanging="576"/>
      </w:pPr>
      <w:bookmarkStart w:id="454" w:name="_Toc67929745"/>
      <w:bookmarkStart w:id="455" w:name="_Toc67930421"/>
      <w:bookmarkStart w:id="456" w:name="_Toc67946289"/>
      <w:bookmarkStart w:id="457" w:name="_Toc67929746"/>
      <w:bookmarkStart w:id="458" w:name="_Toc67930422"/>
      <w:bookmarkStart w:id="459" w:name="_Toc67946290"/>
      <w:bookmarkStart w:id="460" w:name="_Toc67929747"/>
      <w:bookmarkStart w:id="461" w:name="_Toc67930423"/>
      <w:bookmarkStart w:id="462" w:name="_Toc67946291"/>
      <w:bookmarkStart w:id="463" w:name="_Toc67929748"/>
      <w:bookmarkStart w:id="464" w:name="_Toc67930424"/>
      <w:bookmarkStart w:id="465" w:name="_Toc67946292"/>
      <w:bookmarkStart w:id="466" w:name="_Toc67929749"/>
      <w:bookmarkStart w:id="467" w:name="_Toc67930425"/>
      <w:bookmarkStart w:id="468" w:name="_Toc67946293"/>
      <w:bookmarkStart w:id="469" w:name="_Toc67929750"/>
      <w:bookmarkStart w:id="470" w:name="_Toc67930426"/>
      <w:bookmarkStart w:id="471" w:name="_Toc67946294"/>
      <w:bookmarkStart w:id="472" w:name="_Toc67929751"/>
      <w:bookmarkStart w:id="473" w:name="_Toc67930427"/>
      <w:bookmarkStart w:id="474" w:name="_Toc67946295"/>
      <w:bookmarkStart w:id="475" w:name="_Toc67929752"/>
      <w:bookmarkStart w:id="476" w:name="_Toc67930428"/>
      <w:bookmarkStart w:id="477" w:name="_Toc67946296"/>
      <w:bookmarkStart w:id="478" w:name="_Toc67929753"/>
      <w:bookmarkStart w:id="479" w:name="_Toc67930429"/>
      <w:bookmarkStart w:id="480" w:name="_Toc67946297"/>
      <w:bookmarkStart w:id="481" w:name="_Toc67929754"/>
      <w:bookmarkStart w:id="482" w:name="_Toc67930430"/>
      <w:bookmarkStart w:id="483" w:name="_Toc67946298"/>
      <w:bookmarkStart w:id="484" w:name="_Toc67929755"/>
      <w:bookmarkStart w:id="485" w:name="_Toc67930431"/>
      <w:bookmarkStart w:id="486" w:name="_Toc67946299"/>
      <w:bookmarkStart w:id="487" w:name="_Toc178069609"/>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r>
        <w:t>The SDMX Transmission Formats</w:t>
      </w:r>
      <w:bookmarkEnd w:id="487"/>
      <w:r w:rsidR="00612C77">
        <w:t xml:space="preserve"> </w:t>
      </w:r>
    </w:p>
    <w:p w14:paraId="61C2256D" w14:textId="413747AF" w:rsidR="00312C70" w:rsidRPr="00CB0A95" w:rsidRDefault="00312C70" w:rsidP="00EF1B1A">
      <w:pPr>
        <w:pStyle w:val="Heading2"/>
      </w:pPr>
      <w:bookmarkStart w:id="488" w:name="_Toc178069610"/>
      <w:r>
        <w:t>SDMX-ML</w:t>
      </w:r>
      <w:bookmarkEnd w:id="488"/>
    </w:p>
    <w:p w14:paraId="62A015D2" w14:textId="36A44E7F" w:rsidR="000E7080" w:rsidRDefault="00021F44">
      <w:pPr>
        <w:ind w:left="-5" w:right="194"/>
      </w:pPr>
      <w:r>
        <w:t>SDMX-ML is the XML transmission format specification for exchanging structural metadata, data and reference metadata, and interacting with SDMX registry services</w:t>
      </w:r>
      <w:r w:rsidR="00612C77">
        <w:t>.</w:t>
      </w:r>
      <w:r w:rsidR="000E7080">
        <w:t xml:space="preserve"> It is designed as a general-purpose format for all automation and data / metadata exchange tasks,</w:t>
      </w:r>
      <w:ins w:id="489" w:author="Matthew Nelson" w:date="2024-09-23T13:40:00Z" w16du:dateUtc="2024-09-23T12:40:00Z">
        <w:r w:rsidR="00774239">
          <w:t xml:space="preserve"> </w:t>
        </w:r>
      </w:ins>
      <w:del w:id="490" w:author="Matthew Nelson" w:date="2024-09-23T13:40:00Z" w16du:dateUtc="2024-09-23T12:40:00Z">
        <w:r w:rsidR="000E7080" w:rsidDel="00774239">
          <w:delText xml:space="preserve"> </w:delText>
        </w:r>
      </w:del>
      <w:r w:rsidR="000E7080">
        <w:t>and provides the most complete coverage.</w:t>
      </w:r>
    </w:p>
    <w:p w14:paraId="68B419F7" w14:textId="77777777" w:rsidR="000E7080" w:rsidRDefault="000E7080">
      <w:pPr>
        <w:ind w:left="-5" w:right="194"/>
      </w:pPr>
    </w:p>
    <w:p w14:paraId="1A6CECA1" w14:textId="040FAEDD" w:rsidR="005A7F20" w:rsidRDefault="00B54C0B">
      <w:pPr>
        <w:ind w:left="-5" w:right="194"/>
      </w:pPr>
      <w:r>
        <w:lastRenderedPageBreak/>
        <w:t xml:space="preserve">There are four distinct types of </w:t>
      </w:r>
      <w:proofErr w:type="gramStart"/>
      <w:r>
        <w:t>message</w:t>
      </w:r>
      <w:proofErr w:type="gramEnd"/>
      <w:r>
        <w:t>:</w:t>
      </w:r>
      <w:r w:rsidR="00612C77">
        <w:t xml:space="preserve">  </w:t>
      </w:r>
    </w:p>
    <w:p w14:paraId="5FBE9715" w14:textId="77777777" w:rsidR="005A7F20" w:rsidRDefault="00612C77">
      <w:pPr>
        <w:spacing w:after="0" w:line="259" w:lineRule="auto"/>
        <w:ind w:left="0" w:firstLine="0"/>
        <w:jc w:val="left"/>
      </w:pPr>
      <w:r>
        <w:t xml:space="preserve"> </w:t>
      </w:r>
    </w:p>
    <w:p w14:paraId="5B273C6B" w14:textId="3D9BDF41" w:rsidR="005A7F20" w:rsidRDefault="00612C77" w:rsidP="00EF1B1A">
      <w:pPr>
        <w:numPr>
          <w:ilvl w:val="0"/>
          <w:numId w:val="13"/>
        </w:numPr>
        <w:ind w:right="194" w:hanging="360"/>
      </w:pPr>
      <w:r>
        <w:rPr>
          <w:i/>
        </w:rPr>
        <w:t>Structure Definition:</w:t>
      </w:r>
      <w:r>
        <w:t xml:space="preserve"> </w:t>
      </w:r>
      <w:r w:rsidR="00B54C0B">
        <w:t xml:space="preserve">For </w:t>
      </w:r>
      <w:r w:rsidR="00A313C4">
        <w:t xml:space="preserve">the exchange of </w:t>
      </w:r>
      <w:r w:rsidR="00B54C0B">
        <w:t xml:space="preserve">structural metadata. </w:t>
      </w:r>
      <w:r w:rsidR="00FF141B">
        <w:t>A SDMX-ML structure message can carry details of any number and combination of structural metadata artefacts like DSDs</w:t>
      </w:r>
      <w:r w:rsidR="00DF1B9B">
        <w:t xml:space="preserve">, </w:t>
      </w:r>
      <w:r w:rsidR="00FF141B">
        <w:t xml:space="preserve">code lists and constraints. </w:t>
      </w:r>
      <w:r>
        <w:t xml:space="preserve"> </w:t>
      </w:r>
    </w:p>
    <w:p w14:paraId="615574C8" w14:textId="55789460" w:rsidR="005A7F20" w:rsidRDefault="005A7F20">
      <w:pPr>
        <w:spacing w:after="0" w:line="259" w:lineRule="auto"/>
        <w:ind w:left="0" w:firstLine="0"/>
        <w:jc w:val="left"/>
      </w:pPr>
    </w:p>
    <w:p w14:paraId="266E160B" w14:textId="7D9FB64C" w:rsidR="005A7F20" w:rsidRDefault="00612C77">
      <w:pPr>
        <w:numPr>
          <w:ilvl w:val="0"/>
          <w:numId w:val="13"/>
        </w:numPr>
        <w:ind w:right="194" w:hanging="360"/>
      </w:pPr>
      <w:r>
        <w:rPr>
          <w:i/>
        </w:rPr>
        <w:t>Structure-specific Data:</w:t>
      </w:r>
      <w:r>
        <w:t xml:space="preserve"> </w:t>
      </w:r>
      <w:r w:rsidR="00B54C0B">
        <w:t xml:space="preserve">For </w:t>
      </w:r>
      <w:r w:rsidR="00A313C4">
        <w:t xml:space="preserve">the exchange of </w:t>
      </w:r>
      <w:r w:rsidR="00B54C0B">
        <w:t xml:space="preserve">data. </w:t>
      </w:r>
      <w:r>
        <w:t>This format is specific to the Data Structure Definition</w:t>
      </w:r>
      <w:r w:rsidR="00F417F0">
        <w:t>s</w:t>
      </w:r>
      <w:r>
        <w:t xml:space="preserve"> of the data set</w:t>
      </w:r>
      <w:r w:rsidR="00F417F0">
        <w:t>s</w:t>
      </w:r>
      <w:r>
        <w:t xml:space="preserve"> (in other terms, it is DSD-specific) and is created by following mappings between the metadata constructs defined in the Structure Definition message and the technical specification of the format. It supports the exchange of large data sets in XML format, provides strict validation of conformance with the DSD using a generic XML parser, and supports the transmission of partial data sets (incremental updates) as well as whole data sets. </w:t>
      </w:r>
    </w:p>
    <w:p w14:paraId="6850615C" w14:textId="77777777" w:rsidR="005A7F20" w:rsidRDefault="00612C77">
      <w:pPr>
        <w:spacing w:after="0" w:line="259" w:lineRule="auto"/>
        <w:ind w:left="720" w:firstLine="0"/>
        <w:jc w:val="left"/>
      </w:pPr>
      <w:r>
        <w:t xml:space="preserve"> </w:t>
      </w:r>
    </w:p>
    <w:p w14:paraId="6EB3FD8E" w14:textId="77777777" w:rsidR="005A7F20" w:rsidRDefault="00612C77">
      <w:pPr>
        <w:ind w:left="730" w:right="194"/>
      </w:pPr>
      <w:r>
        <w:t xml:space="preserve">Many XML tools and technologies have expectations about the functions performed by an XML schema, one of which is a very direct relationship between the XML constructs described in the XML schema and the tagged data in the XML instance. Strong data typing is also considered normal, supporting full validation of the tagged data. These message types are designed to support validation and other expected XML schema functions.  </w:t>
      </w:r>
    </w:p>
    <w:p w14:paraId="0A132973" w14:textId="77777777" w:rsidR="005A7F20" w:rsidRDefault="00612C77">
      <w:pPr>
        <w:spacing w:after="0" w:line="259" w:lineRule="auto"/>
        <w:ind w:left="0" w:firstLine="0"/>
        <w:jc w:val="left"/>
      </w:pPr>
      <w:r>
        <w:t xml:space="preserve"> </w:t>
      </w:r>
    </w:p>
    <w:p w14:paraId="0BAF5411" w14:textId="53338EEF" w:rsidR="005A7F20" w:rsidRDefault="00612C77" w:rsidP="00EF1B1A">
      <w:pPr>
        <w:numPr>
          <w:ilvl w:val="0"/>
          <w:numId w:val="13"/>
        </w:numPr>
        <w:ind w:right="194" w:hanging="360"/>
      </w:pPr>
      <w:r>
        <w:rPr>
          <w:i/>
        </w:rPr>
        <w:t>Generic Metadata:</w:t>
      </w:r>
      <w:r>
        <w:t xml:space="preserve"> </w:t>
      </w:r>
      <w:r w:rsidR="00B54C0B">
        <w:t xml:space="preserve">For </w:t>
      </w:r>
      <w:r w:rsidR="00A313C4">
        <w:t xml:space="preserve">the exchange of </w:t>
      </w:r>
      <w:r w:rsidR="00B54C0B">
        <w:t>reference metadata</w:t>
      </w:r>
      <w:r w:rsidR="00A313C4">
        <w:t xml:space="preserve"> sets</w:t>
      </w:r>
      <w:r>
        <w:t xml:space="preserve">. </w:t>
      </w:r>
      <w:r w:rsidR="009544B9">
        <w:t xml:space="preserve">‘Generic’ means the XML elements and XML attributes </w:t>
      </w:r>
      <w:r w:rsidR="00FF141B">
        <w:t>are the same regardless of the metadata set.</w:t>
      </w:r>
    </w:p>
    <w:p w14:paraId="3ABD9FD1" w14:textId="1FF66BCA" w:rsidR="005A7F20" w:rsidRDefault="005A7F20">
      <w:pPr>
        <w:spacing w:after="0" w:line="259" w:lineRule="auto"/>
        <w:ind w:left="0" w:firstLine="0"/>
        <w:jc w:val="left"/>
      </w:pPr>
    </w:p>
    <w:p w14:paraId="17A8F18A" w14:textId="1641386C" w:rsidR="005A7F20" w:rsidRPr="004970D6" w:rsidRDefault="00612C77">
      <w:pPr>
        <w:numPr>
          <w:ilvl w:val="0"/>
          <w:numId w:val="13"/>
        </w:numPr>
        <w:ind w:right="194" w:hanging="360"/>
      </w:pPr>
      <w:r w:rsidRPr="5DDA7441">
        <w:rPr>
          <w:i/>
          <w:iCs/>
        </w:rPr>
        <w:t>Registry:</w:t>
      </w:r>
      <w:r>
        <w:t xml:space="preserve"> </w:t>
      </w:r>
      <w:proofErr w:type="gramStart"/>
      <w:r>
        <w:t>All of</w:t>
      </w:r>
      <w:proofErr w:type="gramEnd"/>
      <w:r>
        <w:t xml:space="preserve"> the possible interactions with the SDMX registry services are supported using SDMX-ML interfaces</w:t>
      </w:r>
      <w:r w:rsidR="128AE8C9">
        <w:t xml:space="preserve"> and REST API calls</w:t>
      </w:r>
      <w:r>
        <w:t>.</w:t>
      </w:r>
      <w:r w:rsidR="004970D6">
        <w:t xml:space="preserve"> </w:t>
      </w:r>
      <w:r w:rsidR="000A03C9">
        <w:t xml:space="preserve">Submission of structural metadata content, data </w:t>
      </w:r>
      <w:del w:id="491" w:author="Matthew Nelson" w:date="2024-09-23T13:40:00Z" w16du:dateUtc="2024-09-23T12:40:00Z">
        <w:r w:rsidR="000A03C9" w:rsidDel="00774239">
          <w:delText xml:space="preserve">/ metadata </w:delText>
        </w:r>
      </w:del>
      <w:r w:rsidR="000A03C9">
        <w:t xml:space="preserve">registrations and subscriptions </w:t>
      </w:r>
      <w:proofErr w:type="gramStart"/>
      <w:r w:rsidR="000A03C9">
        <w:t>is</w:t>
      </w:r>
      <w:proofErr w:type="gramEnd"/>
      <w:r w:rsidR="000A03C9">
        <w:t xml:space="preserve"> performed by a</w:t>
      </w:r>
      <w:r w:rsidR="004970D6">
        <w:t xml:space="preserve"> synchronous exchange of documents – a “request” message answered by a “response” message.</w:t>
      </w:r>
      <w:r w:rsidR="000A03C9">
        <w:t xml:space="preserve"> </w:t>
      </w:r>
      <w:r w:rsidR="004970D6">
        <w:t xml:space="preserve">  </w:t>
      </w:r>
      <w:r>
        <w:t xml:space="preserve"> </w:t>
      </w:r>
    </w:p>
    <w:p w14:paraId="0A2806B9" w14:textId="2670F97A" w:rsidR="005A7F20" w:rsidRDefault="00612C77">
      <w:pPr>
        <w:spacing w:after="323"/>
        <w:ind w:left="-5" w:right="194"/>
      </w:pPr>
      <w:r>
        <w:t xml:space="preserve"> </w:t>
      </w:r>
    </w:p>
    <w:p w14:paraId="1A4750DF" w14:textId="441EF7A0" w:rsidR="00CD1EF0" w:rsidRDefault="00CD1EF0" w:rsidP="00EF1B1A">
      <w:pPr>
        <w:pStyle w:val="Heading2"/>
      </w:pPr>
      <w:bookmarkStart w:id="492" w:name="_Toc178069611"/>
      <w:r>
        <w:t>SDMX-JSON</w:t>
      </w:r>
      <w:bookmarkEnd w:id="492"/>
    </w:p>
    <w:p w14:paraId="149BE13E" w14:textId="7BD58DD3" w:rsidR="00E06235" w:rsidRDefault="000E7080" w:rsidP="000E7080">
      <w:r>
        <w:t>SDMX-JSON is the JSON transmission format specification for exchanging structural metadata, data and reference metadata.</w:t>
      </w:r>
      <w:r w:rsidR="007B2B2C">
        <w:t xml:space="preserve"> </w:t>
      </w:r>
      <w:r w:rsidR="003C737C">
        <w:t>It provides a</w:t>
      </w:r>
      <w:r w:rsidR="00D90C6D">
        <w:t>n</w:t>
      </w:r>
      <w:r w:rsidR="003C737C">
        <w:t xml:space="preserve"> alternative to SDMX-ML and</w:t>
      </w:r>
      <w:r w:rsidR="00D90C6D">
        <w:t xml:space="preserve"> is </w:t>
      </w:r>
      <w:r w:rsidR="00702483">
        <w:t xml:space="preserve">most </w:t>
      </w:r>
      <w:r w:rsidR="00D90C6D">
        <w:t xml:space="preserve">suited to applications like </w:t>
      </w:r>
      <w:r w:rsidR="00702483">
        <w:t xml:space="preserve">web </w:t>
      </w:r>
      <w:r w:rsidR="00D90C6D">
        <w:t>data dissemination</w:t>
      </w:r>
      <w:r w:rsidR="00702483">
        <w:t>.</w:t>
      </w:r>
      <w:r w:rsidR="00D90C6D">
        <w:t xml:space="preserve"> </w:t>
      </w:r>
    </w:p>
    <w:p w14:paraId="796F5D8D" w14:textId="77777777" w:rsidR="00E06235" w:rsidRDefault="00E06235" w:rsidP="000E7080"/>
    <w:p w14:paraId="44E98488" w14:textId="4AAECF03" w:rsidR="003C737C" w:rsidRDefault="00E06235" w:rsidP="000E7080">
      <w:r>
        <w:t>SDMX-JSON m</w:t>
      </w:r>
      <w:r w:rsidR="00D90C6D">
        <w:t xml:space="preserve">essages </w:t>
      </w:r>
      <w:r>
        <w:t xml:space="preserve">serve the same function as those of </w:t>
      </w:r>
      <w:r w:rsidR="00D90C6D" w:rsidRPr="00D90C6D">
        <w:t>the XML formats</w:t>
      </w:r>
      <w:r>
        <w:t xml:space="preserve"> but have a different structure</w:t>
      </w:r>
      <w:r w:rsidR="00702483">
        <w:t>.</w:t>
      </w:r>
      <w:r>
        <w:t xml:space="preserve"> </w:t>
      </w:r>
      <w:r w:rsidR="00702483">
        <w:t>For</w:t>
      </w:r>
      <w:r>
        <w:t xml:space="preserve"> data, </w:t>
      </w:r>
      <w:r w:rsidR="00702483">
        <w:t>an important distinction is that they carry</w:t>
      </w:r>
      <w:r w:rsidR="00D90C6D" w:rsidRPr="00D90C6D">
        <w:t xml:space="preserve"> both component codes and labels</w:t>
      </w:r>
      <w:r w:rsidR="00702483">
        <w:t xml:space="preserve"> which </w:t>
      </w:r>
      <w:r w:rsidR="00D90C6D" w:rsidRPr="00D90C6D">
        <w:t xml:space="preserve">provides all the information </w:t>
      </w:r>
      <w:r w:rsidR="00702483">
        <w:t>needed</w:t>
      </w:r>
      <w:r w:rsidR="00D90C6D" w:rsidRPr="00D90C6D">
        <w:t xml:space="preserve"> to display the </w:t>
      </w:r>
      <w:r w:rsidR="00702483">
        <w:t>content</w:t>
      </w:r>
      <w:r w:rsidR="00D90C6D" w:rsidRPr="00D90C6D">
        <w:t xml:space="preserve"> in a single JSON response</w:t>
      </w:r>
      <w:r w:rsidR="00702483">
        <w:t>.</w:t>
      </w:r>
      <w:r w:rsidR="00D90C6D" w:rsidRPr="00D90C6D">
        <w:t xml:space="preserve"> </w:t>
      </w:r>
      <w:r w:rsidR="00702483">
        <w:t>T</w:t>
      </w:r>
      <w:r w:rsidR="00D90C6D" w:rsidRPr="00D90C6D">
        <w:t xml:space="preserve">he XML </w:t>
      </w:r>
      <w:r w:rsidR="00702483">
        <w:t>Structure-specific Data format</w:t>
      </w:r>
      <w:r w:rsidR="00D90C6D" w:rsidRPr="00D90C6D">
        <w:t xml:space="preserve"> </w:t>
      </w:r>
      <w:r w:rsidR="00702483">
        <w:t xml:space="preserve">by contrast carries only code IDs thus requiring applications </w:t>
      </w:r>
      <w:r w:rsidR="00F417F0">
        <w:t xml:space="preserve">obtain and hold structural metadata about the data set </w:t>
      </w:r>
      <w:proofErr w:type="gramStart"/>
      <w:r w:rsidR="00F417F0">
        <w:t>in order to</w:t>
      </w:r>
      <w:proofErr w:type="gramEnd"/>
      <w:r w:rsidR="00F417F0">
        <w:t xml:space="preserve"> display the content in human-readable form</w:t>
      </w:r>
      <w:r w:rsidR="00D90C6D" w:rsidRPr="00D90C6D">
        <w:t>.</w:t>
      </w:r>
    </w:p>
    <w:p w14:paraId="57D54AAB" w14:textId="77777777" w:rsidR="003C737C" w:rsidRDefault="003C737C" w:rsidP="000E7080"/>
    <w:p w14:paraId="730E7D81" w14:textId="0D6BC799" w:rsidR="000E7080" w:rsidRDefault="003C737C" w:rsidP="000E7080">
      <w:r>
        <w:t>SDMX-JSON</w:t>
      </w:r>
      <w:r w:rsidR="007B2B2C">
        <w:t xml:space="preserve"> does not include messages for subscription / notification or registration registry services</w:t>
      </w:r>
      <w:r w:rsidR="00702483">
        <w:t xml:space="preserve"> - </w:t>
      </w:r>
      <w:r>
        <w:t>SDMX-ML must be used for those purposes.</w:t>
      </w:r>
    </w:p>
    <w:p w14:paraId="33AE029C" w14:textId="76C213F5" w:rsidR="0028745D" w:rsidRDefault="0028745D" w:rsidP="000E7080"/>
    <w:p w14:paraId="0E84A4BA" w14:textId="0D59BC49" w:rsidR="0028745D" w:rsidRDefault="00790D1D" w:rsidP="000E7080">
      <w:r>
        <w:t>There are three distinct message types:</w:t>
      </w:r>
    </w:p>
    <w:p w14:paraId="3F43365B" w14:textId="6EE71A3C" w:rsidR="00F417F0" w:rsidRDefault="00790D1D">
      <w:pPr>
        <w:numPr>
          <w:ilvl w:val="0"/>
          <w:numId w:val="21"/>
        </w:numPr>
        <w:ind w:right="194" w:hanging="360"/>
      </w:pPr>
      <w:r w:rsidRPr="005A1BD4">
        <w:rPr>
          <w:i/>
        </w:rPr>
        <w:t>Structure:</w:t>
      </w:r>
      <w:r>
        <w:t xml:space="preserve"> For </w:t>
      </w:r>
      <w:r w:rsidR="00F417F0">
        <w:t xml:space="preserve">the exchange </w:t>
      </w:r>
      <w:r>
        <w:t>structural metadata.</w:t>
      </w:r>
      <w:r w:rsidR="00EF5579">
        <w:t xml:space="preserve"> SDMX-JSON structure messages </w:t>
      </w:r>
      <w:r w:rsidR="00F417F0">
        <w:t xml:space="preserve">follow the same principles as for SDMX-ML in that a single message can transmit any number and combination of structural metadata artefacts. While the SDMX-ML and </w:t>
      </w:r>
      <w:r w:rsidR="00F417F0">
        <w:lastRenderedPageBreak/>
        <w:t>SDMX-JSON messages are structured differently, it is possible to freely convert between them.</w:t>
      </w:r>
    </w:p>
    <w:p w14:paraId="667C753F" w14:textId="77777777" w:rsidR="00F417F0" w:rsidRDefault="00F417F0" w:rsidP="00EF1B1A">
      <w:pPr>
        <w:ind w:left="720" w:right="194" w:firstLine="0"/>
      </w:pPr>
    </w:p>
    <w:p w14:paraId="2E76C81D" w14:textId="0C6FA127" w:rsidR="00BE61CA" w:rsidRDefault="00F417F0">
      <w:pPr>
        <w:numPr>
          <w:ilvl w:val="0"/>
          <w:numId w:val="21"/>
        </w:numPr>
        <w:ind w:right="194" w:hanging="360"/>
      </w:pPr>
      <w:r>
        <w:rPr>
          <w:i/>
          <w:iCs/>
        </w:rPr>
        <w:t xml:space="preserve">Data: </w:t>
      </w:r>
      <w:r>
        <w:t xml:space="preserve">For the exchange of data. Unlike SDMX-ML, the structure of a SDMX-JSON </w:t>
      </w:r>
      <w:r w:rsidR="00BE61CA">
        <w:t xml:space="preserve">data </w:t>
      </w:r>
      <w:r>
        <w:t>message is not specific to the</w:t>
      </w:r>
      <w:r w:rsidR="00BE61CA">
        <w:t xml:space="preserve"> DSDs of the data sets so schema validation will not check for compliance of the data with the DSDs. </w:t>
      </w:r>
    </w:p>
    <w:p w14:paraId="716691A2" w14:textId="77777777" w:rsidR="00BE61CA" w:rsidRDefault="00BE61CA" w:rsidP="00EF1B1A">
      <w:pPr>
        <w:pStyle w:val="ListParagraph"/>
      </w:pPr>
    </w:p>
    <w:p w14:paraId="4698E595" w14:textId="7EC974E1" w:rsidR="00790D1D" w:rsidRPr="005A1BD4" w:rsidRDefault="00BE61CA" w:rsidP="00EF1B1A">
      <w:pPr>
        <w:numPr>
          <w:ilvl w:val="0"/>
          <w:numId w:val="21"/>
        </w:numPr>
        <w:ind w:right="194" w:hanging="360"/>
      </w:pPr>
      <w:r>
        <w:rPr>
          <w:i/>
          <w:iCs/>
        </w:rPr>
        <w:t>Metadata</w:t>
      </w:r>
      <w:r>
        <w:t xml:space="preserve">: For the exchange of reference metadata sets.  </w:t>
      </w:r>
    </w:p>
    <w:p w14:paraId="3214F904" w14:textId="77777777" w:rsidR="00CD1EF0" w:rsidRPr="005A1BD4" w:rsidRDefault="00CD1EF0" w:rsidP="00EF1B1A"/>
    <w:p w14:paraId="65FAAB5B" w14:textId="63E3743B" w:rsidR="00CD1EF0" w:rsidRDefault="00CD1EF0" w:rsidP="00EF1B1A">
      <w:pPr>
        <w:pStyle w:val="Heading2"/>
      </w:pPr>
      <w:bookmarkStart w:id="493" w:name="_Toc178069612"/>
      <w:r>
        <w:t>SDMX-CSV</w:t>
      </w:r>
      <w:bookmarkEnd w:id="493"/>
    </w:p>
    <w:p w14:paraId="27EED6C6" w14:textId="021C2ECB" w:rsidR="00CD1EF0" w:rsidRDefault="00BE61CA">
      <w:r>
        <w:t>SDMX-CSV is the CSV transmission format specification for exchanging data and reference metadata only.</w:t>
      </w:r>
    </w:p>
    <w:p w14:paraId="0E3BCA49" w14:textId="7C61E25A" w:rsidR="00BE61CA" w:rsidRDefault="00BE61CA"/>
    <w:p w14:paraId="52359267" w14:textId="02D897C4" w:rsidR="00BE61CA" w:rsidRDefault="00BE61CA">
      <w:r>
        <w:t xml:space="preserve">SDMX-CSV provides a simple </w:t>
      </w:r>
      <w:r w:rsidR="00BC19F2">
        <w:t xml:space="preserve">columnar format </w:t>
      </w:r>
      <w:r>
        <w:t xml:space="preserve">for data and metadata that can be readily created and interpreted by standard </w:t>
      </w:r>
      <w:r w:rsidR="00312C70">
        <w:t xml:space="preserve">software </w:t>
      </w:r>
      <w:r>
        <w:t>tools such as Microsoft Excel.</w:t>
      </w:r>
      <w:r w:rsidR="00BC19F2">
        <w:t xml:space="preserve"> Nevertheless, </w:t>
      </w:r>
      <w:r w:rsidR="00312C70">
        <w:t>data and metadata</w:t>
      </w:r>
      <w:r w:rsidR="00BC19F2">
        <w:t xml:space="preserve"> can still be converted </w:t>
      </w:r>
      <w:r w:rsidR="00312C70">
        <w:t>between the CSV and the JSON / XML</w:t>
      </w:r>
      <w:r w:rsidR="00BC19F2">
        <w:t xml:space="preserve"> formats without loss.</w:t>
      </w:r>
    </w:p>
    <w:p w14:paraId="35522AD7" w14:textId="2F711209" w:rsidR="00BC19F2" w:rsidRDefault="00BC19F2"/>
    <w:p w14:paraId="1FCDB312" w14:textId="6401F73D" w:rsidR="00BC19F2" w:rsidRDefault="00BC19F2">
      <w:r>
        <w:t>There are two distinct message types:</w:t>
      </w:r>
    </w:p>
    <w:p w14:paraId="3A76C5D0" w14:textId="04660168" w:rsidR="00BC19F2" w:rsidRDefault="00BC19F2" w:rsidP="00BC19F2">
      <w:pPr>
        <w:numPr>
          <w:ilvl w:val="0"/>
          <w:numId w:val="28"/>
        </w:numPr>
        <w:ind w:right="194" w:hanging="360"/>
      </w:pPr>
      <w:r>
        <w:rPr>
          <w:i/>
          <w:iCs/>
        </w:rPr>
        <w:t>Data</w:t>
      </w:r>
      <w:r>
        <w:t>: For the exchange of data. Like SDMX-JSON, SDMX-CSV can include both code IDs and labels which is helpful when using the data to create human readable charts and dashboards.</w:t>
      </w:r>
    </w:p>
    <w:p w14:paraId="5850B6D1" w14:textId="77777777" w:rsidR="00BC19F2" w:rsidRDefault="00BC19F2" w:rsidP="00EF1B1A">
      <w:pPr>
        <w:ind w:left="720" w:right="194" w:firstLine="0"/>
      </w:pPr>
    </w:p>
    <w:p w14:paraId="254F7847" w14:textId="503AB8D0" w:rsidR="00BC19F2" w:rsidRDefault="00BC19F2" w:rsidP="00EF1B1A">
      <w:pPr>
        <w:numPr>
          <w:ilvl w:val="0"/>
          <w:numId w:val="28"/>
        </w:numPr>
        <w:ind w:right="194" w:hanging="360"/>
      </w:pPr>
      <w:r>
        <w:rPr>
          <w:i/>
          <w:iCs/>
        </w:rPr>
        <w:t>Metadata</w:t>
      </w:r>
      <w:r>
        <w:t>: For the exchange of reference metadata sets.</w:t>
      </w:r>
    </w:p>
    <w:p w14:paraId="5014F1F8" w14:textId="77777777" w:rsidR="00BE61CA" w:rsidRPr="005A1BD4" w:rsidRDefault="00BE61CA" w:rsidP="00EF1B1A"/>
    <w:p w14:paraId="338E77A4" w14:textId="6FF6B13F" w:rsidR="00AF7772" w:rsidRDefault="00AF7772" w:rsidP="00EF1B1A">
      <w:pPr>
        <w:pStyle w:val="Heading2"/>
      </w:pPr>
      <w:bookmarkStart w:id="494" w:name="_Toc178069613"/>
      <w:r>
        <w:t xml:space="preserve">Formats </w:t>
      </w:r>
      <w:r w:rsidR="002C738C">
        <w:t xml:space="preserve">and Messages </w:t>
      </w:r>
      <w:r>
        <w:t>Deprecated in Version 3.0</w:t>
      </w:r>
      <w:bookmarkEnd w:id="494"/>
    </w:p>
    <w:p w14:paraId="1E45645F" w14:textId="7C12D925" w:rsidR="00AF7772" w:rsidRDefault="00A86B90" w:rsidP="00AF7772">
      <w:r>
        <w:t xml:space="preserve">The following formats and messages </w:t>
      </w:r>
      <w:r w:rsidR="00F22C27">
        <w:t>have been</w:t>
      </w:r>
      <w:r>
        <w:t xml:space="preserve"> deprecated in version 3.0 to simplify, modernise and rationalise the standard.</w:t>
      </w:r>
    </w:p>
    <w:p w14:paraId="65D81040" w14:textId="77777777" w:rsidR="00A86B90" w:rsidRDefault="00A86B90" w:rsidP="00AF7772"/>
    <w:p w14:paraId="3E7F1C2E" w14:textId="1F045B06" w:rsidR="00083C87" w:rsidRDefault="00083C87" w:rsidP="00EF1B1A">
      <w:pPr>
        <w:pStyle w:val="ListParagraph"/>
        <w:numPr>
          <w:ilvl w:val="0"/>
          <w:numId w:val="18"/>
        </w:numPr>
        <w:spacing w:after="120" w:line="247" w:lineRule="auto"/>
        <w:ind w:left="714" w:hanging="357"/>
        <w:contextualSpacing w:val="0"/>
      </w:pPr>
      <w:r>
        <w:t>SDMX-EDI</w:t>
      </w:r>
    </w:p>
    <w:p w14:paraId="2D68E8C1" w14:textId="6C65AA8E" w:rsidR="00083C87" w:rsidRDefault="00083C87" w:rsidP="00EF1B1A">
      <w:pPr>
        <w:pStyle w:val="ListParagraph"/>
        <w:numPr>
          <w:ilvl w:val="0"/>
          <w:numId w:val="18"/>
        </w:numPr>
        <w:spacing w:after="120" w:line="247" w:lineRule="auto"/>
        <w:ind w:left="714" w:hanging="357"/>
        <w:contextualSpacing w:val="0"/>
      </w:pPr>
      <w:r>
        <w:t>SDMX-ML 1.0/2.0 Generic (time-series) data message</w:t>
      </w:r>
    </w:p>
    <w:p w14:paraId="2CB5F800" w14:textId="0540201D" w:rsidR="00083C87" w:rsidRDefault="00083C87" w:rsidP="00EF1B1A">
      <w:pPr>
        <w:pStyle w:val="ListParagraph"/>
        <w:numPr>
          <w:ilvl w:val="0"/>
          <w:numId w:val="18"/>
        </w:numPr>
        <w:spacing w:after="120" w:line="247" w:lineRule="auto"/>
        <w:ind w:left="714" w:hanging="357"/>
        <w:contextualSpacing w:val="0"/>
      </w:pPr>
      <w:r>
        <w:t>SDMX-ML 1.0/2.0 Compact (time-series) data message</w:t>
      </w:r>
    </w:p>
    <w:p w14:paraId="5BF7E134" w14:textId="74BDF2D2" w:rsidR="00083C87" w:rsidRDefault="00083C87" w:rsidP="00EF1B1A">
      <w:pPr>
        <w:pStyle w:val="ListParagraph"/>
        <w:numPr>
          <w:ilvl w:val="0"/>
          <w:numId w:val="18"/>
        </w:numPr>
        <w:spacing w:after="120" w:line="247" w:lineRule="auto"/>
        <w:ind w:left="714" w:hanging="357"/>
        <w:contextualSpacing w:val="0"/>
      </w:pPr>
      <w:r>
        <w:t>SDMX-ML 1.0/2.0 Utility (time-series) data message</w:t>
      </w:r>
    </w:p>
    <w:p w14:paraId="4F87737D" w14:textId="1639B739" w:rsidR="00083C87" w:rsidRDefault="00083C87" w:rsidP="00EF1B1A">
      <w:pPr>
        <w:pStyle w:val="ListParagraph"/>
        <w:numPr>
          <w:ilvl w:val="0"/>
          <w:numId w:val="18"/>
        </w:numPr>
        <w:spacing w:after="120" w:line="247" w:lineRule="auto"/>
        <w:ind w:left="714" w:hanging="357"/>
        <w:contextualSpacing w:val="0"/>
      </w:pPr>
      <w:r>
        <w:t>SDMX-ML 1.0/2.0 Cross-Sectional data message</w:t>
      </w:r>
    </w:p>
    <w:p w14:paraId="539F461D" w14:textId="5F993035" w:rsidR="00A86B90" w:rsidRDefault="00083C87" w:rsidP="00083C87">
      <w:pPr>
        <w:pStyle w:val="ListParagraph"/>
        <w:numPr>
          <w:ilvl w:val="0"/>
          <w:numId w:val="18"/>
        </w:numPr>
        <w:spacing w:after="120" w:line="247" w:lineRule="auto"/>
        <w:ind w:left="714" w:hanging="357"/>
        <w:contextualSpacing w:val="0"/>
      </w:pPr>
      <w:r>
        <w:t>SDMX-ML 2.1 Generic</w:t>
      </w:r>
      <w:r w:rsidR="71114BE8">
        <w:t xml:space="preserve"> (Time Series)</w:t>
      </w:r>
      <w:r>
        <w:t xml:space="preserve"> data messages (for observations, time-series and cross-sectional data)</w:t>
      </w:r>
    </w:p>
    <w:p w14:paraId="0D1C647A" w14:textId="461DB08E" w:rsidR="1ACD6C37" w:rsidRDefault="1ACD6C37" w:rsidP="5DDA7441">
      <w:pPr>
        <w:pStyle w:val="ListParagraph"/>
        <w:numPr>
          <w:ilvl w:val="0"/>
          <w:numId w:val="18"/>
        </w:numPr>
        <w:spacing w:after="120" w:line="247" w:lineRule="auto"/>
        <w:ind w:left="714" w:hanging="357"/>
      </w:pPr>
      <w:r w:rsidRPr="5DDA7441">
        <w:rPr>
          <w:color w:val="000000" w:themeColor="text1"/>
        </w:rPr>
        <w:t>SDMX-ML 2.1 Structure Specific Time Series data message</w:t>
      </w:r>
    </w:p>
    <w:p w14:paraId="5AD794AC" w14:textId="7DCCAEF5" w:rsidR="00083C87" w:rsidRDefault="00083C87" w:rsidP="00EF1B1A">
      <w:pPr>
        <w:spacing w:after="120" w:line="247" w:lineRule="auto"/>
      </w:pPr>
      <w:r>
        <w:t>The following messages</w:t>
      </w:r>
      <w:r w:rsidR="00626584">
        <w:t xml:space="preserve"> were deprecated in version 3.0 </w:t>
      </w:r>
      <w:proofErr w:type="gramStart"/>
      <w:r w:rsidR="00626584">
        <w:t>as a consequence of</w:t>
      </w:r>
      <w:proofErr w:type="gramEnd"/>
      <w:r w:rsidR="00626584">
        <w:t xml:space="preserve"> the deprecation of the SOAP web services:</w:t>
      </w:r>
    </w:p>
    <w:p w14:paraId="770A6842" w14:textId="4F99B8D1" w:rsidR="00083C87" w:rsidRDefault="00083C87" w:rsidP="00EF1B1A">
      <w:pPr>
        <w:pStyle w:val="ListParagraph"/>
        <w:numPr>
          <w:ilvl w:val="0"/>
          <w:numId w:val="18"/>
        </w:numPr>
        <w:spacing w:after="120" w:line="247" w:lineRule="auto"/>
        <w:ind w:left="714" w:hanging="357"/>
        <w:contextualSpacing w:val="0"/>
      </w:pPr>
      <w:r>
        <w:t>SDMX-ML Query messages</w:t>
      </w:r>
    </w:p>
    <w:p w14:paraId="71FE0F4A" w14:textId="68E98EBD" w:rsidR="415D5DE0" w:rsidRDefault="415D5DE0" w:rsidP="5DDA7441">
      <w:pPr>
        <w:pStyle w:val="ListParagraph"/>
        <w:numPr>
          <w:ilvl w:val="0"/>
          <w:numId w:val="18"/>
        </w:numPr>
        <w:spacing w:after="120" w:line="247" w:lineRule="auto"/>
        <w:ind w:left="714" w:hanging="357"/>
      </w:pPr>
      <w:r w:rsidRPr="5DDA7441">
        <w:rPr>
          <w:color w:val="000000" w:themeColor="text1"/>
        </w:rPr>
        <w:t>SDMX-ML Submit Structure Request messages</w:t>
      </w:r>
    </w:p>
    <w:p w14:paraId="43255F2D" w14:textId="77777777" w:rsidR="005A7F20" w:rsidRDefault="00612C77" w:rsidP="00EF1B1A">
      <w:pPr>
        <w:spacing w:after="0" w:line="259" w:lineRule="auto"/>
        <w:ind w:left="0" w:firstLine="0"/>
        <w:jc w:val="left"/>
      </w:pPr>
      <w:r>
        <w:t xml:space="preserve"> </w:t>
      </w:r>
    </w:p>
    <w:p w14:paraId="0BC11D83" w14:textId="77777777" w:rsidR="005A7F20" w:rsidRDefault="00612C77">
      <w:pPr>
        <w:pStyle w:val="Heading1"/>
        <w:ind w:left="-5" w:right="1"/>
      </w:pPr>
      <w:bookmarkStart w:id="495" w:name="_Toc178069614"/>
      <w:r>
        <w:lastRenderedPageBreak/>
        <w:t>Dependencies on SDMX content-oriented guidelines</w:t>
      </w:r>
      <w:bookmarkEnd w:id="495"/>
      <w:r>
        <w:t xml:space="preserve"> </w:t>
      </w:r>
    </w:p>
    <w:p w14:paraId="0A95EE1B" w14:textId="68CA7ADC" w:rsidR="005A7F20" w:rsidRDefault="00612C77">
      <w:pPr>
        <w:spacing w:after="289"/>
        <w:ind w:left="-5" w:right="194"/>
      </w:pPr>
      <w:r>
        <w:t>The technical standards proposed here are designed so that they can be used in conjunction with other SDMX guidelines which are more closely tied to the content and semantics of statistical data exchange. The SDMX Information Model works equally well with any statistical concept, but to encourage interoperability, it is also necessary to standardize and harmonize the use of specific concepts and terminology. To achieve this goal, SDMX creates and maintains guidelines for cross</w:t>
      </w:r>
      <w:r w:rsidR="00034E91">
        <w:t>-</w:t>
      </w:r>
      <w:r>
        <w:t xml:space="preserve">domain concepts, terminology, and structural definitions. There are three major parts to this effort. </w:t>
      </w:r>
    </w:p>
    <w:p w14:paraId="34DC282C" w14:textId="77777777" w:rsidR="005A7F20" w:rsidRDefault="00612C77">
      <w:pPr>
        <w:pStyle w:val="Heading2"/>
        <w:ind w:left="561" w:hanging="576"/>
      </w:pPr>
      <w:bookmarkStart w:id="496" w:name="_Toc178069615"/>
      <w:r>
        <w:t>Cross-Domain Concepts</w:t>
      </w:r>
      <w:bookmarkEnd w:id="496"/>
      <w:r>
        <w:t xml:space="preserve"> </w:t>
      </w:r>
    </w:p>
    <w:p w14:paraId="7CFDF9D2" w14:textId="77777777" w:rsidR="005A7F20" w:rsidRDefault="00612C77">
      <w:pPr>
        <w:ind w:left="-5" w:right="194"/>
      </w:pPr>
      <w:r>
        <w:t xml:space="preserve">The SDMX Cross-Domain Concepts is a content guideline concerning concepts which are used across statistical domains. This list is expected to grow and to be subject to revision as SDMX is used in a growing number of domains. The use of the SDMX Cross-Domain Concepts, where appropriate, provides a framework to further promote interoperability among organisations using the technical standards presented here. The harmonization of statistical concepts includes not only the definitions of the concepts, and their names, but also, where appropriate, their representation with standard code lists, and the role they play within data structure definitions and metadata structure definitions. </w:t>
      </w:r>
    </w:p>
    <w:p w14:paraId="3665E553" w14:textId="77777777" w:rsidR="005A7F20" w:rsidRDefault="00612C77">
      <w:pPr>
        <w:spacing w:after="0" w:line="259" w:lineRule="auto"/>
        <w:ind w:left="0" w:firstLine="0"/>
        <w:jc w:val="left"/>
      </w:pPr>
      <w:r>
        <w:t xml:space="preserve"> </w:t>
      </w:r>
    </w:p>
    <w:p w14:paraId="7E1B7AB0" w14:textId="3AD838AB" w:rsidR="005A7F20" w:rsidRDefault="00612C77">
      <w:pPr>
        <w:ind w:left="-5" w:right="194"/>
      </w:pPr>
      <w:r>
        <w:t xml:space="preserve">The intent of this guideline is two-fold: to provide a core set of concepts which can be used to structure statistical data and metadata, to promote interoperability between systems (“structural metadata”, as described above); and to promote the exchange of metadata more widely, with a set of harmonized concept names and definitions for other types of metadata (“reference metadata”, as defined above.) </w:t>
      </w:r>
    </w:p>
    <w:p w14:paraId="1402BD6F" w14:textId="77777777" w:rsidR="00034E91" w:rsidRDefault="00034E91">
      <w:pPr>
        <w:ind w:left="-5" w:right="194"/>
      </w:pPr>
    </w:p>
    <w:p w14:paraId="7F3EB476" w14:textId="77777777" w:rsidR="005A7F20" w:rsidRDefault="00612C77">
      <w:pPr>
        <w:pStyle w:val="Heading2"/>
        <w:ind w:left="561" w:hanging="576"/>
      </w:pPr>
      <w:bookmarkStart w:id="497" w:name="_Toc178069616"/>
      <w:r>
        <w:t>Metadata Common Vocabulary</w:t>
      </w:r>
      <w:bookmarkEnd w:id="497"/>
      <w:r>
        <w:t xml:space="preserve"> </w:t>
      </w:r>
    </w:p>
    <w:p w14:paraId="239DFCE5" w14:textId="77777777" w:rsidR="005A7F20" w:rsidRDefault="00612C77">
      <w:pPr>
        <w:ind w:left="-5" w:right="194"/>
      </w:pPr>
      <w:r>
        <w:t xml:space="preserve">The Metadata Common Vocabulary is an SDMX guideline which provides definition of terms to be used for the comparison and mapping of terminology found in data structure definitions and in other aspects of statistical metadata management. Essentially, it provides ISO-compliant definitions for a wide range of statistical terms, which may be used directly, or against which other terminology systems may be mapped. This set of terms is inclusive of the terminology used within the SDMX Technical Standards. </w:t>
      </w:r>
    </w:p>
    <w:p w14:paraId="7EFB9190" w14:textId="77777777" w:rsidR="005A7F20" w:rsidRDefault="00612C77">
      <w:pPr>
        <w:spacing w:after="0" w:line="259" w:lineRule="auto"/>
        <w:ind w:left="0" w:firstLine="0"/>
        <w:jc w:val="left"/>
      </w:pPr>
      <w:r>
        <w:t xml:space="preserve"> </w:t>
      </w:r>
    </w:p>
    <w:p w14:paraId="140C403E" w14:textId="77777777" w:rsidR="005A7F20" w:rsidRDefault="00612C77">
      <w:pPr>
        <w:spacing w:after="287"/>
        <w:ind w:left="-5" w:right="194"/>
      </w:pPr>
      <w:r>
        <w:t xml:space="preserve">The MCV provides definitions for terms on which the SDMX Cross-Domain Metadata Concepts work is built.  </w:t>
      </w:r>
    </w:p>
    <w:p w14:paraId="350958F9" w14:textId="77777777" w:rsidR="005A7F20" w:rsidRDefault="00612C77">
      <w:pPr>
        <w:pStyle w:val="Heading2"/>
        <w:ind w:left="561" w:hanging="576"/>
      </w:pPr>
      <w:bookmarkStart w:id="498" w:name="_Toc178069617"/>
      <w:r>
        <w:t>Statistical Subject-Matter Domains</w:t>
      </w:r>
      <w:bookmarkEnd w:id="498"/>
      <w:r>
        <w:t xml:space="preserve"> </w:t>
      </w:r>
    </w:p>
    <w:p w14:paraId="42A7291D" w14:textId="52676DB0" w:rsidR="005A7F20" w:rsidRDefault="00612C77">
      <w:pPr>
        <w:ind w:left="-5" w:right="194"/>
      </w:pPr>
      <w:r>
        <w:t>The Statistical Subject-Matter Domains is a listing of the breadth of statistical information for the purposes of organizing widespread statistical exchange and categorization. It acts as a standard scheme against which the categorization schemes of various counterparties can be mapped, to facilitate interoperable data and metadata exchange.  It serves another useful purpose, however, which is to allow an organization of corresponding “domain groups”, each of which could define standard data structure definitions, concepts, etc. within their domains. Such groups already exist within the international community. SDMX would use the Statistical Subject-Matter Domains list to facilitate the efforts of these groups to develop the kinds of content standards which could support the interoperation of SDMX</w:t>
      </w:r>
      <w:r w:rsidR="00867F55">
        <w:t>-</w:t>
      </w:r>
      <w:r>
        <w:t xml:space="preserve">conformant technical systems within and across statistical domains. The organisation of the content of such schemes is supported in SDMX as a Category Scheme. </w:t>
      </w:r>
    </w:p>
    <w:p w14:paraId="21E12384" w14:textId="77777777" w:rsidR="005A7F20" w:rsidRDefault="00612C77">
      <w:pPr>
        <w:spacing w:after="0" w:line="259" w:lineRule="auto"/>
        <w:ind w:left="0" w:firstLine="0"/>
        <w:jc w:val="left"/>
      </w:pPr>
      <w:r>
        <w:lastRenderedPageBreak/>
        <w:t xml:space="preserve"> </w:t>
      </w:r>
    </w:p>
    <w:p w14:paraId="622EB8E8" w14:textId="6BCA04F7" w:rsidR="005A7F20" w:rsidRDefault="00612C77">
      <w:pPr>
        <w:spacing w:after="442"/>
        <w:ind w:left="-5" w:right="194"/>
      </w:pPr>
      <w:r>
        <w:t>SDMX Statistical Subject-Matter Domains will be listed and maintained by the SDMX Initiative and will be subject to adjustment.</w:t>
      </w:r>
    </w:p>
    <w:p w14:paraId="6FD82762" w14:textId="7BE4EC21" w:rsidR="005A7F20" w:rsidRDefault="65181A99" w:rsidP="00A570C2">
      <w:pPr>
        <w:pStyle w:val="Heading2"/>
      </w:pPr>
      <w:bookmarkStart w:id="499" w:name="_Toc178069618"/>
      <w:r>
        <w:t>SDMX Concept Roles</w:t>
      </w:r>
      <w:bookmarkEnd w:id="499"/>
    </w:p>
    <w:p w14:paraId="551C3A98" w14:textId="775BC3F5" w:rsidR="005A7F20" w:rsidRDefault="1C2C6DC4" w:rsidP="5DDA7441">
      <w:pPr>
        <w:spacing w:after="442"/>
        <w:ind w:left="-5" w:right="194"/>
        <w:rPr>
          <w:color w:val="000000" w:themeColor="text1"/>
        </w:rPr>
      </w:pPr>
      <w:r w:rsidRPr="5DDA7441">
        <w:t xml:space="preserve">These guidelines define the standard set of SDMX Concept Roles and their use. This set of standard SDMX Concepts are implemented as a cross-domain Concept Scheme that defines the set of concept roles and gives examples on concept role implementation in SDMX 2.0, 2.1 and 3.0. A concept role gives a particular context to a concept for easy and systematic interpretation by machine processing and visualization tools. For example, the concepts REPORTING_AREA and COUNTERPART_AREA are different </w:t>
      </w:r>
      <w:proofErr w:type="gramStart"/>
      <w:r w:rsidRPr="5DDA7441">
        <w:t>concepts</w:t>
      </w:r>
      <w:proofErr w:type="gramEnd"/>
      <w:r w:rsidRPr="5DDA7441">
        <w:t xml:space="preserve"> but they are both geographical characteristics, therefore they can be associated with the same concept role ID: "GEO". This allows visualization systems to interpret these concepts as geographical data </w:t>
      </w:r>
      <w:proofErr w:type="gramStart"/>
      <w:r w:rsidRPr="5DDA7441">
        <w:t>in order to</w:t>
      </w:r>
      <w:proofErr w:type="gramEnd"/>
      <w:r w:rsidRPr="5DDA7441">
        <w:t xml:space="preserve"> generate maps. The implementation of concept roles is different in versions 2.0 and 2.1/3.0 of the SDMX technical standard. </w:t>
      </w:r>
      <w:proofErr w:type="gramStart"/>
      <w:r w:rsidRPr="5DDA7441">
        <w:t>Specifically</w:t>
      </w:r>
      <w:proofErr w:type="gramEnd"/>
      <w:r w:rsidRPr="5DDA7441">
        <w:t xml:space="preserve"> for SDMX 3.0, this set of roles is considered a normative list that must be interpreted in the same way by all organisations. Additional roles may be provided via the standard roles’ mechanism in SDMX 3.0, i.e., via Concept Schemes; the semantics of these roles have to be agreed </w:t>
      </w:r>
      <w:proofErr w:type="spellStart"/>
      <w:r w:rsidRPr="5DDA7441">
        <w:t>bilateraly</w:t>
      </w:r>
      <w:proofErr w:type="spellEnd"/>
      <w:r w:rsidRPr="5DDA7441">
        <w:t xml:space="preserve"> in data exchanges. The Concept Roles are available as an SDMX Concept Scheme on the SDMX Global Registry.</w:t>
      </w:r>
    </w:p>
    <w:p w14:paraId="278925D3" w14:textId="77777777" w:rsidR="005A7F20" w:rsidRDefault="00612C77">
      <w:pPr>
        <w:pStyle w:val="Heading1"/>
        <w:ind w:left="561" w:right="1" w:hanging="576"/>
      </w:pPr>
      <w:bookmarkStart w:id="500" w:name="_Toc67946309"/>
      <w:bookmarkStart w:id="501" w:name="_Toc67946310"/>
      <w:bookmarkStart w:id="502" w:name="_Toc67946311"/>
      <w:bookmarkStart w:id="503" w:name="_Toc67946312"/>
      <w:bookmarkStart w:id="504" w:name="_Ref67936971"/>
      <w:bookmarkStart w:id="505" w:name="_Toc178069619"/>
      <w:bookmarkEnd w:id="500"/>
      <w:bookmarkEnd w:id="501"/>
      <w:bookmarkEnd w:id="502"/>
      <w:bookmarkEnd w:id="503"/>
      <w:r>
        <w:t>Validation and Transformation Language</w:t>
      </w:r>
      <w:bookmarkEnd w:id="504"/>
      <w:bookmarkEnd w:id="505"/>
      <w:r>
        <w:t xml:space="preserve"> </w:t>
      </w:r>
    </w:p>
    <w:p w14:paraId="791F2390" w14:textId="262AB8FD" w:rsidR="005A7F20" w:rsidRDefault="00612C77" w:rsidP="00A570C2">
      <w:pPr>
        <w:ind w:left="-15" w:right="194" w:firstLine="0"/>
      </w:pPr>
      <w:r>
        <w:t>For many years the SDMX initiative has been fostering and supporting the development of a standard calculation language, called Validation and Transformation Language (VTL). A blueprint for defining calculations was already described in the original SDMX 2.1 specifications (package 13 of the Information Model - “Transformations and Expressions”). It was just a basic framework that required further developments to became operational in order to achieve a calculation language able to manipulate SDMX artefacts.</w:t>
      </w:r>
    </w:p>
    <w:p w14:paraId="3AA45435" w14:textId="50078D4A" w:rsidR="005A7F20" w:rsidRDefault="005A7F20">
      <w:pPr>
        <w:spacing w:after="0" w:line="259" w:lineRule="auto"/>
        <w:ind w:left="0" w:firstLine="0"/>
        <w:jc w:val="left"/>
      </w:pPr>
    </w:p>
    <w:p w14:paraId="4D3F49B3" w14:textId="359668D4" w:rsidR="005A7F20" w:rsidRDefault="00612C77">
      <w:pPr>
        <w:ind w:left="-5" w:right="194"/>
      </w:pPr>
      <w:r>
        <w:t xml:space="preserve">These developments started in late 2012 and were put in charge of the Validation and Transformation Language Task Force (VTL TF), which included members of the SDMX Technical Working Group (TWG) and Statistical Working Group (SWG), besides experts coming from the DDI and GSIM communities. The intent was to define a </w:t>
      </w:r>
      <w:r w:rsidR="0014200F">
        <w:t>standard</w:t>
      </w:r>
      <w:r>
        <w:t xml:space="preserve"> language to be implemented in SDMX and applicable also to GSIM and DDI. This brought to the publication of the VTL 1.0 in 2015. Then new requirements came from a number of proofs of concepts and tests of VTL 1.0 made by several organisations and triggered a large improvement of the language. A new provisional version, the VTL 1.1, was released in public consultation in 2017. The high number of comments received triggered another phase of intensive work, with the main goal of achieving a more robust and forward compatible version. Finally, the VTL 2.0 was published between April and July 2018 (see the SDMX website). </w:t>
      </w:r>
    </w:p>
    <w:p w14:paraId="0FFB26B5" w14:textId="77777777" w:rsidR="005A7F20" w:rsidRDefault="00612C77">
      <w:pPr>
        <w:spacing w:after="0" w:line="259" w:lineRule="auto"/>
        <w:ind w:left="0" w:firstLine="0"/>
        <w:jc w:val="left"/>
      </w:pPr>
      <w:r>
        <w:t xml:space="preserve"> </w:t>
      </w:r>
    </w:p>
    <w:p w14:paraId="31089697" w14:textId="4FE4AF29" w:rsidR="005A7F20" w:rsidRDefault="00612C77">
      <w:pPr>
        <w:ind w:left="-5" w:right="194"/>
      </w:pPr>
      <w:r>
        <w:t>The implementation of the VTL 2.0</w:t>
      </w:r>
      <w:r w:rsidR="00B21486">
        <w:t xml:space="preserve"> in SDMX </w:t>
      </w:r>
      <w:r>
        <w:t>started in late 2018</w:t>
      </w:r>
      <w:r w:rsidR="00DF5BE5">
        <w:t xml:space="preserve"> and was published as an incremental revision to the SDMX 2.1 standards in July 2020</w:t>
      </w:r>
      <w:r>
        <w:t xml:space="preserve">.  It allows </w:t>
      </w:r>
      <w:r w:rsidR="00DF5BE5">
        <w:t xml:space="preserve">users </w:t>
      </w:r>
      <w:r>
        <w:t xml:space="preserve">to write VTL 2.0 programs for validating and transforming SDMX data, to store these programs in a SDMX metadata registry and to exchange them through SDMX messages, also together the definition of the data structures of the involved data. </w:t>
      </w:r>
    </w:p>
    <w:p w14:paraId="3185F879" w14:textId="77777777" w:rsidR="005A7F20" w:rsidRDefault="00612C77">
      <w:pPr>
        <w:spacing w:after="0" w:line="259" w:lineRule="auto"/>
        <w:ind w:left="0" w:firstLine="0"/>
        <w:jc w:val="left"/>
      </w:pPr>
      <w:r>
        <w:t xml:space="preserve"> </w:t>
      </w:r>
    </w:p>
    <w:p w14:paraId="45F4F797" w14:textId="60E783F5" w:rsidR="005A7F20" w:rsidRDefault="00857C51">
      <w:pPr>
        <w:spacing w:after="0" w:line="259" w:lineRule="auto"/>
        <w:ind w:left="0" w:firstLine="0"/>
        <w:jc w:val="left"/>
      </w:pPr>
      <w:r>
        <w:lastRenderedPageBreak/>
        <w:t>The Transformations and Expressions package for modelling VTL programs in the SDMX information model is explained in Section 2 of the Technical Specifications with further detailed usage and implementation guidance given in Section 6.</w:t>
      </w:r>
      <w:r w:rsidR="00612C77">
        <w:t xml:space="preserve">   </w:t>
      </w:r>
    </w:p>
    <w:sectPr w:rsidR="005A7F20" w:rsidSect="00DF1B9B">
      <w:headerReference w:type="even" r:id="rId30"/>
      <w:headerReference w:type="default" r:id="rId31"/>
      <w:footerReference w:type="even" r:id="rId32"/>
      <w:footerReference w:type="default" r:id="rId33"/>
      <w:headerReference w:type="first" r:id="rId34"/>
      <w:footerReference w:type="first" r:id="rId35"/>
      <w:footnotePr>
        <w:numRestart w:val="eachPage"/>
      </w:footnotePr>
      <w:pgSz w:w="11906" w:h="16838"/>
      <w:pgMar w:top="2047" w:right="991" w:bottom="1706" w:left="1798" w:header="708" w:footer="35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43525" w14:textId="77777777" w:rsidR="00C05E80" w:rsidRDefault="00C05E80">
      <w:pPr>
        <w:spacing w:after="0" w:line="240" w:lineRule="auto"/>
      </w:pPr>
      <w:r>
        <w:separator/>
      </w:r>
    </w:p>
  </w:endnote>
  <w:endnote w:type="continuationSeparator" w:id="0">
    <w:p w14:paraId="72BD1361" w14:textId="77777777" w:rsidR="00C05E80" w:rsidRDefault="00C0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78AEF" w14:textId="77777777" w:rsidR="004F0119" w:rsidRDefault="004F011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E497C" w14:textId="77777777" w:rsidR="004F0119" w:rsidRDefault="004F011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4A4A7" w14:textId="77777777" w:rsidR="004F0119" w:rsidRDefault="004F011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21299" w14:textId="77777777" w:rsidR="004F0119" w:rsidRDefault="004F0119">
    <w:pPr>
      <w:spacing w:after="223" w:line="259" w:lineRule="auto"/>
      <w:ind w:left="69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F702E21" w14:textId="77777777" w:rsidR="004F0119" w:rsidRDefault="004F0119">
    <w:pPr>
      <w:spacing w:after="0" w:line="259" w:lineRule="auto"/>
      <w:ind w:left="745" w:firstLine="0"/>
      <w:jc w:val="center"/>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8643E" w14:textId="77777777" w:rsidR="004F0119" w:rsidRDefault="004F0119" w:rsidP="0008549D">
    <w:pPr>
      <w:spacing w:after="223" w:line="259" w:lineRule="auto"/>
      <w:ind w:left="0" w:firstLine="0"/>
      <w:jc w:val="lef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D9A8313" w14:textId="77777777" w:rsidR="004F0119" w:rsidRDefault="004F0119">
    <w:pPr>
      <w:spacing w:after="0" w:line="259" w:lineRule="auto"/>
      <w:ind w:left="745" w:firstLine="0"/>
      <w:jc w:val="center"/>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2580A" w14:textId="77777777" w:rsidR="004F0119" w:rsidRDefault="004F0119">
    <w:pPr>
      <w:spacing w:after="223" w:line="259" w:lineRule="auto"/>
      <w:ind w:left="69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8F84C00" w14:textId="77777777" w:rsidR="004F0119" w:rsidRDefault="004F0119">
    <w:pPr>
      <w:spacing w:after="0" w:line="259" w:lineRule="auto"/>
      <w:ind w:left="745" w:firstLine="0"/>
      <w:jc w:val="center"/>
    </w:pPr>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B47B2" w14:textId="77777777" w:rsidR="004F0119" w:rsidRDefault="004F0119">
    <w:pPr>
      <w:spacing w:after="223" w:line="259" w:lineRule="auto"/>
      <w:ind w:left="0" w:right="207"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B6A4D75" w14:textId="77777777" w:rsidR="004F0119" w:rsidRDefault="004F0119">
    <w:pPr>
      <w:spacing w:after="0" w:line="259" w:lineRule="auto"/>
      <w:ind w:left="0" w:right="152" w:firstLine="0"/>
      <w:jc w:val="center"/>
    </w:pPr>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F720F" w14:textId="77777777" w:rsidR="004F0119" w:rsidRDefault="004F0119" w:rsidP="0008549D">
    <w:pPr>
      <w:spacing w:after="223" w:line="259" w:lineRule="auto"/>
      <w:ind w:left="0" w:right="207" w:firstLine="0"/>
      <w:jc w:val="lef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4627B02C" w14:textId="77777777" w:rsidR="004F0119" w:rsidRDefault="004F0119">
    <w:pPr>
      <w:spacing w:after="0" w:line="259" w:lineRule="auto"/>
      <w:ind w:left="0" w:right="152" w:firstLine="0"/>
      <w:jc w:val="center"/>
    </w:pPr>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A9476" w14:textId="77777777" w:rsidR="004F0119" w:rsidRDefault="004F0119">
    <w:pPr>
      <w:spacing w:after="223" w:line="259" w:lineRule="auto"/>
      <w:ind w:left="0" w:right="207"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26AE5686" w14:textId="77777777" w:rsidR="004F0119" w:rsidRDefault="004F0119">
    <w:pPr>
      <w:spacing w:after="0" w:line="259" w:lineRule="auto"/>
      <w:ind w:left="0" w:right="152" w:firstLine="0"/>
      <w:jc w:val="center"/>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E1AEB" w14:textId="77777777" w:rsidR="00C05E80" w:rsidRDefault="00C05E80">
      <w:pPr>
        <w:spacing w:after="0" w:line="259" w:lineRule="auto"/>
        <w:ind w:left="0" w:firstLine="0"/>
        <w:jc w:val="left"/>
      </w:pPr>
      <w:r>
        <w:separator/>
      </w:r>
    </w:p>
  </w:footnote>
  <w:footnote w:type="continuationSeparator" w:id="0">
    <w:p w14:paraId="09766EA6" w14:textId="77777777" w:rsidR="00C05E80" w:rsidRDefault="00C05E80">
      <w:pPr>
        <w:spacing w:after="0" w:line="259" w:lineRule="auto"/>
        <w:ind w:lef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F0406" w14:textId="77777777" w:rsidR="004F0119" w:rsidRDefault="004F0119">
    <w:pPr>
      <w:spacing w:after="0" w:line="259" w:lineRule="auto"/>
      <w:ind w:left="0" w:firstLine="0"/>
      <w:jc w:val="left"/>
    </w:pPr>
    <w:r>
      <w:rPr>
        <w:noProof/>
      </w:rPr>
      <w:drawing>
        <wp:anchor distT="0" distB="0" distL="114300" distR="114300" simplePos="0" relativeHeight="251658240" behindDoc="0" locked="0" layoutInCell="1" allowOverlap="0" wp14:anchorId="054B017C" wp14:editId="29849737">
          <wp:simplePos x="0" y="0"/>
          <wp:positionH relativeFrom="page">
            <wp:posOffset>1141730</wp:posOffset>
          </wp:positionH>
          <wp:positionV relativeFrom="page">
            <wp:posOffset>449580</wp:posOffset>
          </wp:positionV>
          <wp:extent cx="1348740" cy="539750"/>
          <wp:effectExtent l="0" t="0" r="0" b="0"/>
          <wp:wrapSquare wrapText="bothSides"/>
          <wp:docPr id="1892" name="Picture 189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48740" cy="539750"/>
                  </a:xfrm>
                  <a:prstGeom prst="rect">
                    <a:avLst/>
                  </a:prstGeom>
                </pic:spPr>
              </pic:pic>
            </a:graphicData>
          </a:graphic>
        </wp:anchor>
      </w:drawing>
    </w:r>
    <w:r w:rsidR="5DDA7441" w:rsidRPr="5DDA7441">
      <w:rPr>
        <w:color w:val="000080"/>
        <w:sz w:val="20"/>
        <w:szCs w:val="20"/>
      </w:rPr>
      <w:t xml:space="preserve"> </w:t>
    </w:r>
  </w:p>
  <w:p w14:paraId="0A9A60C1" w14:textId="77777777" w:rsidR="004F0119" w:rsidRDefault="004F0119">
    <w:pPr>
      <w:spacing w:after="0" w:line="259" w:lineRule="auto"/>
      <w:ind w:left="0" w:firstLine="0"/>
      <w:jc w:val="left"/>
    </w:pPr>
    <w:r>
      <w:rPr>
        <w:color w:val="000080"/>
        <w:sz w:val="20"/>
      </w:rPr>
      <w:t xml:space="preserve"> </w:t>
    </w:r>
  </w:p>
  <w:p w14:paraId="5F7E8847" w14:textId="77777777" w:rsidR="004F0119" w:rsidRDefault="004F0119">
    <w:pPr>
      <w:spacing w:after="0" w:line="259" w:lineRule="auto"/>
      <w:ind w:left="0" w:firstLine="0"/>
      <w:jc w:val="left"/>
    </w:pPr>
    <w:r>
      <w:rPr>
        <w:color w:val="000080"/>
        <w:sz w:val="20"/>
      </w:rPr>
      <w:t xml:space="preserve"> </w:t>
    </w:r>
  </w:p>
  <w:p w14:paraId="143F0687" w14:textId="77777777" w:rsidR="004F0119" w:rsidRDefault="004F0119">
    <w:pPr>
      <w:spacing w:after="0" w:line="259" w:lineRule="auto"/>
      <w:ind w:left="0" w:firstLine="0"/>
      <w:jc w:val="left"/>
    </w:pPr>
    <w:r>
      <w:rPr>
        <w:color w:val="000080"/>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D0912" w14:textId="77777777" w:rsidR="004F0119" w:rsidRDefault="004F0119">
    <w:pPr>
      <w:spacing w:after="0" w:line="259" w:lineRule="auto"/>
      <w:ind w:left="0" w:firstLine="0"/>
      <w:jc w:val="left"/>
    </w:pPr>
    <w:r>
      <w:rPr>
        <w:noProof/>
      </w:rPr>
      <w:drawing>
        <wp:anchor distT="0" distB="0" distL="114300" distR="114300" simplePos="0" relativeHeight="251659264" behindDoc="0" locked="0" layoutInCell="1" allowOverlap="0" wp14:anchorId="5EA9D00D" wp14:editId="2F2DBF0F">
          <wp:simplePos x="0" y="0"/>
          <wp:positionH relativeFrom="page">
            <wp:posOffset>1137138</wp:posOffset>
          </wp:positionH>
          <wp:positionV relativeFrom="page">
            <wp:posOffset>445476</wp:posOffset>
          </wp:positionV>
          <wp:extent cx="1816222" cy="726831"/>
          <wp:effectExtent l="0" t="0" r="0" b="0"/>
          <wp:wrapSquare wrapText="bothSides"/>
          <wp:docPr id="1893" name="Picture 189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828258" cy="731648"/>
                  </a:xfrm>
                  <a:prstGeom prst="rect">
                    <a:avLst/>
                  </a:prstGeom>
                </pic:spPr>
              </pic:pic>
            </a:graphicData>
          </a:graphic>
          <wp14:sizeRelH relativeFrom="margin">
            <wp14:pctWidth>0</wp14:pctWidth>
          </wp14:sizeRelH>
          <wp14:sizeRelV relativeFrom="margin">
            <wp14:pctHeight>0</wp14:pctHeight>
          </wp14:sizeRelV>
        </wp:anchor>
      </w:drawing>
    </w:r>
    <w:r w:rsidR="5DDA7441" w:rsidRPr="5DDA7441">
      <w:rPr>
        <w:color w:val="000080"/>
        <w:sz w:val="20"/>
        <w:szCs w:val="20"/>
      </w:rPr>
      <w:t xml:space="preserve"> </w:t>
    </w:r>
  </w:p>
  <w:p w14:paraId="6331D0C7" w14:textId="77777777" w:rsidR="004F0119" w:rsidRDefault="004F0119">
    <w:pPr>
      <w:spacing w:after="0" w:line="259" w:lineRule="auto"/>
      <w:ind w:left="0" w:firstLine="0"/>
      <w:jc w:val="left"/>
    </w:pPr>
    <w:r>
      <w:rPr>
        <w:color w:val="000080"/>
        <w:sz w:val="20"/>
      </w:rPr>
      <w:t xml:space="preserve"> </w:t>
    </w:r>
  </w:p>
  <w:p w14:paraId="092348F3" w14:textId="77777777" w:rsidR="004F0119" w:rsidRDefault="004F0119">
    <w:pPr>
      <w:spacing w:after="0" w:line="259" w:lineRule="auto"/>
      <w:ind w:left="0" w:firstLine="0"/>
      <w:jc w:val="left"/>
    </w:pPr>
    <w:r>
      <w:rPr>
        <w:color w:val="000080"/>
        <w:sz w:val="20"/>
      </w:rPr>
      <w:t xml:space="preserve"> </w:t>
    </w:r>
  </w:p>
  <w:p w14:paraId="29B23FE9" w14:textId="77777777" w:rsidR="004F0119" w:rsidRDefault="004F0119">
    <w:pPr>
      <w:spacing w:after="0" w:line="259" w:lineRule="auto"/>
      <w:ind w:left="0" w:firstLine="0"/>
      <w:jc w:val="left"/>
    </w:pPr>
    <w:r>
      <w:rPr>
        <w:color w:val="000080"/>
        <w:sz w:val="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88633" w14:textId="77777777" w:rsidR="004F0119" w:rsidRPr="00D719D1" w:rsidRDefault="004F0119" w:rsidP="00D719D1">
    <w:pPr>
      <w:pStyle w:val="Header"/>
    </w:pPr>
    <w:r w:rsidRPr="00D719D1">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90D61" w14:textId="77777777" w:rsidR="004F0119" w:rsidRDefault="004F0119">
    <w:pPr>
      <w:spacing w:after="0" w:line="259" w:lineRule="auto"/>
      <w:ind w:left="691" w:firstLine="0"/>
      <w:jc w:val="left"/>
    </w:pPr>
    <w:r>
      <w:rPr>
        <w:noProof/>
      </w:rPr>
      <w:drawing>
        <wp:anchor distT="0" distB="0" distL="114300" distR="114300" simplePos="0" relativeHeight="251664384" behindDoc="0" locked="0" layoutInCell="1" allowOverlap="0" wp14:anchorId="0E78892D" wp14:editId="4133412B">
          <wp:simplePos x="0" y="0"/>
          <wp:positionH relativeFrom="page">
            <wp:posOffset>1141730</wp:posOffset>
          </wp:positionH>
          <wp:positionV relativeFrom="page">
            <wp:posOffset>449580</wp:posOffset>
          </wp:positionV>
          <wp:extent cx="1348740" cy="539750"/>
          <wp:effectExtent l="0" t="0" r="0" b="0"/>
          <wp:wrapSquare wrapText="bothSides"/>
          <wp:docPr id="1939" name="Picture 193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48740" cy="539750"/>
                  </a:xfrm>
                  <a:prstGeom prst="rect">
                    <a:avLst/>
                  </a:prstGeom>
                </pic:spPr>
              </pic:pic>
            </a:graphicData>
          </a:graphic>
        </wp:anchor>
      </w:drawing>
    </w:r>
    <w:r w:rsidR="5DDA7441" w:rsidRPr="5DDA7441">
      <w:rPr>
        <w:color w:val="000080"/>
        <w:sz w:val="20"/>
        <w:szCs w:val="20"/>
      </w:rPr>
      <w:t xml:space="preserve"> </w:t>
    </w:r>
  </w:p>
  <w:p w14:paraId="6A9303F3" w14:textId="77777777" w:rsidR="004F0119" w:rsidRDefault="004F0119">
    <w:pPr>
      <w:spacing w:after="0" w:line="259" w:lineRule="auto"/>
      <w:ind w:left="691" w:firstLine="0"/>
      <w:jc w:val="left"/>
    </w:pPr>
    <w:r>
      <w:rPr>
        <w:color w:val="000080"/>
        <w:sz w:val="20"/>
      </w:rPr>
      <w:t xml:space="preserve"> </w:t>
    </w:r>
  </w:p>
  <w:p w14:paraId="250B6695" w14:textId="77777777" w:rsidR="004F0119" w:rsidRDefault="004F0119">
    <w:pPr>
      <w:spacing w:after="0" w:line="259" w:lineRule="auto"/>
      <w:ind w:left="691" w:firstLine="0"/>
      <w:jc w:val="left"/>
    </w:pPr>
    <w:r>
      <w:rPr>
        <w:color w:val="000080"/>
        <w:sz w:val="20"/>
      </w:rPr>
      <w:t xml:space="preserve"> </w:t>
    </w:r>
  </w:p>
  <w:p w14:paraId="416B373F" w14:textId="77777777" w:rsidR="004F0119" w:rsidRDefault="004F0119">
    <w:pPr>
      <w:spacing w:after="0" w:line="259" w:lineRule="auto"/>
      <w:ind w:left="691" w:firstLine="0"/>
      <w:jc w:val="left"/>
    </w:pPr>
    <w:r>
      <w:rPr>
        <w:color w:val="000080"/>
        <w:sz w:val="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0AB7B" w14:textId="77777777" w:rsidR="004F0119" w:rsidRDefault="004F0119">
    <w:pPr>
      <w:spacing w:after="0" w:line="259" w:lineRule="auto"/>
      <w:ind w:left="691" w:firstLine="0"/>
      <w:jc w:val="left"/>
    </w:pPr>
    <w:r>
      <w:rPr>
        <w:noProof/>
      </w:rPr>
      <w:drawing>
        <wp:anchor distT="0" distB="0" distL="114300" distR="114300" simplePos="0" relativeHeight="251665408" behindDoc="0" locked="0" layoutInCell="1" allowOverlap="0" wp14:anchorId="6657D37A" wp14:editId="5258ECC0">
          <wp:simplePos x="0" y="0"/>
          <wp:positionH relativeFrom="page">
            <wp:posOffset>1141730</wp:posOffset>
          </wp:positionH>
          <wp:positionV relativeFrom="page">
            <wp:posOffset>449580</wp:posOffset>
          </wp:positionV>
          <wp:extent cx="1348740" cy="539750"/>
          <wp:effectExtent l="0" t="0" r="0" b="0"/>
          <wp:wrapSquare wrapText="bothSides"/>
          <wp:docPr id="1940" name="Picture 194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48740" cy="539750"/>
                  </a:xfrm>
                  <a:prstGeom prst="rect">
                    <a:avLst/>
                  </a:prstGeom>
                </pic:spPr>
              </pic:pic>
            </a:graphicData>
          </a:graphic>
        </wp:anchor>
      </w:drawing>
    </w:r>
    <w:r w:rsidR="5DDA7441" w:rsidRPr="5DDA7441">
      <w:rPr>
        <w:color w:val="000080"/>
        <w:sz w:val="20"/>
        <w:szCs w:val="20"/>
      </w:rPr>
      <w:t xml:space="preserve"> </w:t>
    </w:r>
  </w:p>
  <w:p w14:paraId="21BF6AAC" w14:textId="77777777" w:rsidR="004F0119" w:rsidRDefault="004F0119">
    <w:pPr>
      <w:spacing w:after="0" w:line="259" w:lineRule="auto"/>
      <w:ind w:left="691" w:firstLine="0"/>
      <w:jc w:val="left"/>
    </w:pPr>
    <w:r>
      <w:rPr>
        <w:color w:val="000080"/>
        <w:sz w:val="20"/>
      </w:rPr>
      <w:t xml:space="preserve"> </w:t>
    </w:r>
  </w:p>
  <w:p w14:paraId="476C0BEB" w14:textId="77777777" w:rsidR="004F0119" w:rsidRDefault="004F0119">
    <w:pPr>
      <w:spacing w:after="0" w:line="259" w:lineRule="auto"/>
      <w:ind w:left="691" w:firstLine="0"/>
      <w:jc w:val="left"/>
    </w:pPr>
    <w:r>
      <w:rPr>
        <w:color w:val="000080"/>
        <w:sz w:val="20"/>
      </w:rPr>
      <w:t xml:space="preserve"> </w:t>
    </w:r>
  </w:p>
  <w:p w14:paraId="1712227F" w14:textId="77777777" w:rsidR="004F0119" w:rsidRDefault="004F0119">
    <w:pPr>
      <w:spacing w:after="0" w:line="259" w:lineRule="auto"/>
      <w:ind w:left="691" w:firstLine="0"/>
      <w:jc w:val="left"/>
    </w:pPr>
    <w:r>
      <w:rPr>
        <w:color w:val="000080"/>
        <w:sz w:val="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1DD43" w14:textId="77777777" w:rsidR="004F0119" w:rsidRDefault="004F0119">
    <w:pPr>
      <w:spacing w:after="0" w:line="259" w:lineRule="auto"/>
      <w:ind w:left="691" w:firstLine="0"/>
      <w:jc w:val="left"/>
    </w:pPr>
    <w:r>
      <w:rPr>
        <w:noProof/>
      </w:rPr>
      <w:drawing>
        <wp:anchor distT="0" distB="0" distL="114300" distR="114300" simplePos="0" relativeHeight="251666432" behindDoc="0" locked="0" layoutInCell="1" allowOverlap="0" wp14:anchorId="387F5E23" wp14:editId="094B3D22">
          <wp:simplePos x="0" y="0"/>
          <wp:positionH relativeFrom="page">
            <wp:posOffset>1141730</wp:posOffset>
          </wp:positionH>
          <wp:positionV relativeFrom="page">
            <wp:posOffset>449580</wp:posOffset>
          </wp:positionV>
          <wp:extent cx="1348740" cy="539750"/>
          <wp:effectExtent l="0" t="0" r="0" b="0"/>
          <wp:wrapSquare wrapText="bothSides"/>
          <wp:docPr id="1941" name="Picture 194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48740" cy="539750"/>
                  </a:xfrm>
                  <a:prstGeom prst="rect">
                    <a:avLst/>
                  </a:prstGeom>
                </pic:spPr>
              </pic:pic>
            </a:graphicData>
          </a:graphic>
        </wp:anchor>
      </w:drawing>
    </w:r>
    <w:r w:rsidR="5DDA7441" w:rsidRPr="5DDA7441">
      <w:rPr>
        <w:color w:val="000080"/>
        <w:sz w:val="20"/>
        <w:szCs w:val="20"/>
      </w:rPr>
      <w:t xml:space="preserve"> </w:t>
    </w:r>
  </w:p>
  <w:p w14:paraId="40820A6A" w14:textId="77777777" w:rsidR="004F0119" w:rsidRDefault="004F0119">
    <w:pPr>
      <w:spacing w:after="0" w:line="259" w:lineRule="auto"/>
      <w:ind w:left="691" w:firstLine="0"/>
      <w:jc w:val="left"/>
    </w:pPr>
    <w:r>
      <w:rPr>
        <w:color w:val="000080"/>
        <w:sz w:val="20"/>
      </w:rPr>
      <w:t xml:space="preserve"> </w:t>
    </w:r>
  </w:p>
  <w:p w14:paraId="57D64B64" w14:textId="77777777" w:rsidR="004F0119" w:rsidRDefault="004F0119">
    <w:pPr>
      <w:spacing w:after="0" w:line="259" w:lineRule="auto"/>
      <w:ind w:left="691" w:firstLine="0"/>
      <w:jc w:val="left"/>
    </w:pPr>
    <w:r>
      <w:rPr>
        <w:color w:val="000080"/>
        <w:sz w:val="20"/>
      </w:rPr>
      <w:t xml:space="preserve"> </w:t>
    </w:r>
  </w:p>
  <w:p w14:paraId="53170EB9" w14:textId="77777777" w:rsidR="004F0119" w:rsidRDefault="004F0119">
    <w:pPr>
      <w:spacing w:after="0" w:line="259" w:lineRule="auto"/>
      <w:ind w:left="691" w:firstLine="0"/>
      <w:jc w:val="left"/>
    </w:pPr>
    <w:r>
      <w:rPr>
        <w:color w:val="000080"/>
        <w:sz w:val="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5A7DC" w14:textId="77777777" w:rsidR="004F0119" w:rsidRDefault="004F0119">
    <w:pPr>
      <w:spacing w:after="0" w:line="259" w:lineRule="auto"/>
      <w:ind w:left="0" w:firstLine="0"/>
      <w:jc w:val="left"/>
    </w:pPr>
    <w:r>
      <w:rPr>
        <w:noProof/>
      </w:rPr>
      <w:drawing>
        <wp:anchor distT="0" distB="0" distL="114300" distR="114300" simplePos="0" relativeHeight="251667456" behindDoc="0" locked="0" layoutInCell="1" allowOverlap="0" wp14:anchorId="267501B8" wp14:editId="71CFA471">
          <wp:simplePos x="0" y="0"/>
          <wp:positionH relativeFrom="page">
            <wp:posOffset>1141730</wp:posOffset>
          </wp:positionH>
          <wp:positionV relativeFrom="page">
            <wp:posOffset>449580</wp:posOffset>
          </wp:positionV>
          <wp:extent cx="1348740" cy="539750"/>
          <wp:effectExtent l="0" t="0" r="0" b="0"/>
          <wp:wrapSquare wrapText="bothSides"/>
          <wp:docPr id="1960" name="Picture 196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48740" cy="539750"/>
                  </a:xfrm>
                  <a:prstGeom prst="rect">
                    <a:avLst/>
                  </a:prstGeom>
                </pic:spPr>
              </pic:pic>
            </a:graphicData>
          </a:graphic>
        </wp:anchor>
      </w:drawing>
    </w:r>
    <w:r w:rsidR="5DDA7441" w:rsidRPr="5DDA7441">
      <w:rPr>
        <w:color w:val="000080"/>
        <w:sz w:val="20"/>
        <w:szCs w:val="20"/>
      </w:rPr>
      <w:t xml:space="preserve"> </w:t>
    </w:r>
  </w:p>
  <w:p w14:paraId="74A57C29" w14:textId="77777777" w:rsidR="004F0119" w:rsidRDefault="004F0119">
    <w:pPr>
      <w:spacing w:after="0" w:line="259" w:lineRule="auto"/>
      <w:ind w:left="0" w:firstLine="0"/>
      <w:jc w:val="left"/>
    </w:pPr>
    <w:r>
      <w:rPr>
        <w:color w:val="000080"/>
        <w:sz w:val="20"/>
      </w:rPr>
      <w:t xml:space="preserve"> </w:t>
    </w:r>
  </w:p>
  <w:p w14:paraId="0B99178D" w14:textId="77777777" w:rsidR="004F0119" w:rsidRDefault="004F0119">
    <w:pPr>
      <w:spacing w:after="0" w:line="259" w:lineRule="auto"/>
      <w:ind w:left="0" w:firstLine="0"/>
      <w:jc w:val="left"/>
    </w:pPr>
    <w:r>
      <w:rPr>
        <w:color w:val="000080"/>
        <w:sz w:val="20"/>
      </w:rPr>
      <w:t xml:space="preserve"> </w:t>
    </w:r>
  </w:p>
  <w:p w14:paraId="0B292A02" w14:textId="77777777" w:rsidR="004F0119" w:rsidRDefault="004F0119">
    <w:pPr>
      <w:spacing w:after="0" w:line="259" w:lineRule="auto"/>
      <w:ind w:left="0" w:firstLine="0"/>
      <w:jc w:val="left"/>
    </w:pPr>
    <w:r>
      <w:rPr>
        <w:color w:val="000080"/>
        <w:sz w:val="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7B7BA" w14:textId="77777777" w:rsidR="004F0119" w:rsidRDefault="004F0119">
    <w:pPr>
      <w:spacing w:after="0" w:line="259" w:lineRule="auto"/>
      <w:ind w:left="0" w:firstLine="0"/>
      <w:jc w:val="left"/>
    </w:pPr>
    <w:r>
      <w:rPr>
        <w:noProof/>
      </w:rPr>
      <w:drawing>
        <wp:anchor distT="0" distB="0" distL="114300" distR="114300" simplePos="0" relativeHeight="251668480" behindDoc="0" locked="0" layoutInCell="1" allowOverlap="0" wp14:anchorId="45E47085" wp14:editId="4ADF9D9B">
          <wp:simplePos x="0" y="0"/>
          <wp:positionH relativeFrom="page">
            <wp:posOffset>1137137</wp:posOffset>
          </wp:positionH>
          <wp:positionV relativeFrom="page">
            <wp:posOffset>445477</wp:posOffset>
          </wp:positionV>
          <wp:extent cx="1699045" cy="679938"/>
          <wp:effectExtent l="0" t="0" r="0" b="6350"/>
          <wp:wrapSquare wrapText="bothSides"/>
          <wp:docPr id="1961" name="Picture 196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6914" cy="683087"/>
                  </a:xfrm>
                  <a:prstGeom prst="rect">
                    <a:avLst/>
                  </a:prstGeom>
                </pic:spPr>
              </pic:pic>
            </a:graphicData>
          </a:graphic>
          <wp14:sizeRelH relativeFrom="margin">
            <wp14:pctWidth>0</wp14:pctWidth>
          </wp14:sizeRelH>
          <wp14:sizeRelV relativeFrom="margin">
            <wp14:pctHeight>0</wp14:pctHeight>
          </wp14:sizeRelV>
        </wp:anchor>
      </w:drawing>
    </w:r>
    <w:r w:rsidR="5DDA7441" w:rsidRPr="5DDA7441">
      <w:rPr>
        <w:color w:val="000080"/>
        <w:sz w:val="20"/>
        <w:szCs w:val="20"/>
      </w:rPr>
      <w:t xml:space="preserve"> </w:t>
    </w:r>
  </w:p>
  <w:p w14:paraId="752032AF" w14:textId="77777777" w:rsidR="004F0119" w:rsidRDefault="004F0119">
    <w:pPr>
      <w:spacing w:after="0" w:line="259" w:lineRule="auto"/>
      <w:ind w:left="0" w:firstLine="0"/>
      <w:jc w:val="left"/>
    </w:pPr>
    <w:r>
      <w:rPr>
        <w:color w:val="000080"/>
        <w:sz w:val="20"/>
      </w:rPr>
      <w:t xml:space="preserve"> </w:t>
    </w:r>
  </w:p>
  <w:p w14:paraId="6F4554CA" w14:textId="77777777" w:rsidR="004F0119" w:rsidRDefault="004F0119">
    <w:pPr>
      <w:spacing w:after="0" w:line="259" w:lineRule="auto"/>
      <w:ind w:left="0" w:firstLine="0"/>
      <w:jc w:val="left"/>
    </w:pPr>
    <w:r>
      <w:rPr>
        <w:color w:val="000080"/>
        <w:sz w:val="20"/>
      </w:rPr>
      <w:t xml:space="preserve"> </w:t>
    </w:r>
  </w:p>
  <w:p w14:paraId="51D2B4E7" w14:textId="77777777" w:rsidR="004F0119" w:rsidRDefault="004F0119">
    <w:pPr>
      <w:spacing w:after="0" w:line="259" w:lineRule="auto"/>
      <w:ind w:left="0" w:firstLine="0"/>
      <w:jc w:val="left"/>
    </w:pPr>
    <w:r>
      <w:rPr>
        <w:color w:val="000080"/>
        <w:sz w:val="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5C83A" w14:textId="77777777" w:rsidR="004F0119" w:rsidRDefault="004F0119">
    <w:pPr>
      <w:spacing w:after="0" w:line="259" w:lineRule="auto"/>
      <w:ind w:left="0" w:firstLine="0"/>
      <w:jc w:val="left"/>
    </w:pPr>
    <w:r>
      <w:rPr>
        <w:noProof/>
      </w:rPr>
      <w:drawing>
        <wp:anchor distT="0" distB="0" distL="114300" distR="114300" simplePos="0" relativeHeight="251669504" behindDoc="0" locked="0" layoutInCell="1" allowOverlap="0" wp14:anchorId="6CE50F1D" wp14:editId="2A81AB12">
          <wp:simplePos x="0" y="0"/>
          <wp:positionH relativeFrom="page">
            <wp:posOffset>1141730</wp:posOffset>
          </wp:positionH>
          <wp:positionV relativeFrom="page">
            <wp:posOffset>449580</wp:posOffset>
          </wp:positionV>
          <wp:extent cx="1348740" cy="539750"/>
          <wp:effectExtent l="0" t="0" r="0" b="0"/>
          <wp:wrapSquare wrapText="bothSides"/>
          <wp:docPr id="1962" name="Picture 196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48740" cy="539750"/>
                  </a:xfrm>
                  <a:prstGeom prst="rect">
                    <a:avLst/>
                  </a:prstGeom>
                </pic:spPr>
              </pic:pic>
            </a:graphicData>
          </a:graphic>
        </wp:anchor>
      </w:drawing>
    </w:r>
    <w:r w:rsidR="5DDA7441" w:rsidRPr="5DDA7441">
      <w:rPr>
        <w:color w:val="000080"/>
        <w:sz w:val="20"/>
        <w:szCs w:val="20"/>
      </w:rPr>
      <w:t xml:space="preserve"> </w:t>
    </w:r>
  </w:p>
  <w:p w14:paraId="559F196F" w14:textId="77777777" w:rsidR="004F0119" w:rsidRDefault="004F0119">
    <w:pPr>
      <w:spacing w:after="0" w:line="259" w:lineRule="auto"/>
      <w:ind w:left="0" w:firstLine="0"/>
      <w:jc w:val="left"/>
    </w:pPr>
    <w:r>
      <w:rPr>
        <w:color w:val="000080"/>
        <w:sz w:val="20"/>
      </w:rPr>
      <w:t xml:space="preserve"> </w:t>
    </w:r>
  </w:p>
  <w:p w14:paraId="539F9249" w14:textId="77777777" w:rsidR="004F0119" w:rsidRDefault="004F0119">
    <w:pPr>
      <w:spacing w:after="0" w:line="259" w:lineRule="auto"/>
      <w:ind w:left="0" w:firstLine="0"/>
      <w:jc w:val="left"/>
    </w:pPr>
    <w:r>
      <w:rPr>
        <w:color w:val="000080"/>
        <w:sz w:val="20"/>
      </w:rPr>
      <w:t xml:space="preserve"> </w:t>
    </w:r>
  </w:p>
  <w:p w14:paraId="2BBBE7FE" w14:textId="77777777" w:rsidR="004F0119" w:rsidRDefault="004F0119">
    <w:pPr>
      <w:spacing w:after="0" w:line="259" w:lineRule="auto"/>
      <w:ind w:left="0" w:firstLine="0"/>
      <w:jc w:val="left"/>
    </w:pPr>
    <w:r>
      <w:rPr>
        <w:color w:val="000080"/>
        <w:sz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EEB"/>
    <w:multiLevelType w:val="hybridMultilevel"/>
    <w:tmpl w:val="AA62FAAC"/>
    <w:lvl w:ilvl="0" w:tplc="7200C2C6">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E52B9"/>
    <w:multiLevelType w:val="hybridMultilevel"/>
    <w:tmpl w:val="89EE0A34"/>
    <w:lvl w:ilvl="0" w:tplc="ECBA5C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FA8594">
      <w:start w:val="1"/>
      <w:numFmt w:val="bullet"/>
      <w:lvlText w:val="o"/>
      <w:lvlJc w:val="left"/>
      <w:pPr>
        <w:ind w:left="1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8CE4F4">
      <w:start w:val="1"/>
      <w:numFmt w:val="bullet"/>
      <w:lvlText w:val="▪"/>
      <w:lvlJc w:val="left"/>
      <w:pPr>
        <w:ind w:left="19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DA2DCA">
      <w:start w:val="1"/>
      <w:numFmt w:val="bullet"/>
      <w:lvlText w:val="•"/>
      <w:lvlJc w:val="left"/>
      <w:pPr>
        <w:ind w:left="26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E8C846">
      <w:start w:val="1"/>
      <w:numFmt w:val="bullet"/>
      <w:lvlText w:val="o"/>
      <w:lvlJc w:val="left"/>
      <w:pPr>
        <w:ind w:left="3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704796">
      <w:start w:val="1"/>
      <w:numFmt w:val="bullet"/>
      <w:lvlText w:val="▪"/>
      <w:lvlJc w:val="left"/>
      <w:pPr>
        <w:ind w:left="41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D0E4D4">
      <w:start w:val="1"/>
      <w:numFmt w:val="bullet"/>
      <w:lvlText w:val="•"/>
      <w:lvlJc w:val="left"/>
      <w:pPr>
        <w:ind w:left="48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50BD0C">
      <w:start w:val="1"/>
      <w:numFmt w:val="bullet"/>
      <w:lvlText w:val="o"/>
      <w:lvlJc w:val="left"/>
      <w:pPr>
        <w:ind w:left="5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5E0910">
      <w:start w:val="1"/>
      <w:numFmt w:val="bullet"/>
      <w:lvlText w:val="▪"/>
      <w:lvlJc w:val="left"/>
      <w:pPr>
        <w:ind w:left="62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393315"/>
    <w:multiLevelType w:val="hybridMultilevel"/>
    <w:tmpl w:val="C7FC8A0A"/>
    <w:lvl w:ilvl="0" w:tplc="BC9667A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6150FB"/>
    <w:multiLevelType w:val="hybridMultilevel"/>
    <w:tmpl w:val="DA28CC56"/>
    <w:lvl w:ilvl="0" w:tplc="0809000F">
      <w:start w:val="1"/>
      <w:numFmt w:val="decimal"/>
      <w:lvlText w:val="%1."/>
      <w:lvlJc w:val="left"/>
      <w:pPr>
        <w:ind w:left="370" w:hanging="360"/>
      </w:pPr>
      <w:rPr>
        <w:rFonts w:hint="default"/>
      </w:r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4" w15:restartNumberingAfterBreak="0">
    <w:nsid w:val="2AB63CE8"/>
    <w:multiLevelType w:val="hybridMultilevel"/>
    <w:tmpl w:val="ABF2F7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2BCD0A26"/>
    <w:multiLevelType w:val="hybridMultilevel"/>
    <w:tmpl w:val="0254B436"/>
    <w:lvl w:ilvl="0" w:tplc="C4DE2900">
      <w:numFmt w:val="bullet"/>
      <w:lvlText w:val="u"/>
      <w:lvlJc w:val="left"/>
      <w:pPr>
        <w:ind w:left="1430" w:hanging="360"/>
      </w:pPr>
      <w:rPr>
        <w:rFonts w:ascii="Wingdings 3" w:eastAsiaTheme="minorHAnsi" w:hAnsi="Wingdings 3" w:cstheme="minorBidi"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6" w15:restartNumberingAfterBreak="0">
    <w:nsid w:val="2D90175E"/>
    <w:multiLevelType w:val="hybridMultilevel"/>
    <w:tmpl w:val="339AECBA"/>
    <w:lvl w:ilvl="0" w:tplc="5E542BF2">
      <w:start w:val="1"/>
      <w:numFmt w:val="bullet"/>
      <w:lvlText w:val=""/>
      <w:lvlJc w:val="left"/>
      <w:pPr>
        <w:ind w:left="720" w:hanging="360"/>
      </w:pPr>
      <w:rPr>
        <w:rFonts w:ascii="Symbol" w:hAnsi="Symbol" w:hint="default"/>
        <w:b w:val="0"/>
        <w:bCs w:val="0"/>
        <w:sz w:val="22"/>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C73F79"/>
    <w:multiLevelType w:val="hybridMultilevel"/>
    <w:tmpl w:val="9D26473E"/>
    <w:lvl w:ilvl="0" w:tplc="7200C2C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750FF0"/>
    <w:multiLevelType w:val="hybridMultilevel"/>
    <w:tmpl w:val="3C34F142"/>
    <w:lvl w:ilvl="0" w:tplc="20D00F6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58072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204EF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EC778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D44A4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826A8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D03E7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4E275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AC69D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46119A2"/>
    <w:multiLevelType w:val="hybridMultilevel"/>
    <w:tmpl w:val="DEA26CA6"/>
    <w:lvl w:ilvl="0" w:tplc="BC9667A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A32168"/>
    <w:multiLevelType w:val="hybridMultilevel"/>
    <w:tmpl w:val="A0DC9074"/>
    <w:lvl w:ilvl="0" w:tplc="84D20EC2">
      <w:start w:val="5"/>
      <w:numFmt w:val="decimal"/>
      <w:lvlText w:val="%1."/>
      <w:lvlJc w:val="left"/>
      <w:pPr>
        <w:ind w:left="720" w:firstLine="0"/>
      </w:pPr>
      <w:rPr>
        <w:rFonts w:ascii="Arial" w:eastAsia="Arial" w:hAnsi="Arial" w:cs="Arial" w:hint="default"/>
        <w:b w:val="0"/>
        <w:i w:val="0"/>
        <w:strike w:val="0"/>
        <w:dstrike w:val="0"/>
        <w:color w:val="000000"/>
        <w:sz w:val="22"/>
        <w:szCs w:val="22"/>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0D7128"/>
    <w:multiLevelType w:val="multilevel"/>
    <w:tmpl w:val="C8D6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E2E5E"/>
    <w:multiLevelType w:val="hybridMultilevel"/>
    <w:tmpl w:val="03A07C06"/>
    <w:lvl w:ilvl="0" w:tplc="08090001">
      <w:start w:val="1"/>
      <w:numFmt w:val="bullet"/>
      <w:lvlText w:val=""/>
      <w:lvlJc w:val="left"/>
      <w:pPr>
        <w:ind w:left="921" w:hanging="360"/>
      </w:pPr>
      <w:rPr>
        <w:rFonts w:ascii="Symbol" w:hAnsi="Symbol" w:hint="default"/>
      </w:rPr>
    </w:lvl>
    <w:lvl w:ilvl="1" w:tplc="08090003" w:tentative="1">
      <w:start w:val="1"/>
      <w:numFmt w:val="bullet"/>
      <w:lvlText w:val="o"/>
      <w:lvlJc w:val="left"/>
      <w:pPr>
        <w:ind w:left="1641" w:hanging="360"/>
      </w:pPr>
      <w:rPr>
        <w:rFonts w:ascii="Courier New" w:hAnsi="Courier New" w:cs="Courier New" w:hint="default"/>
      </w:rPr>
    </w:lvl>
    <w:lvl w:ilvl="2" w:tplc="08090005" w:tentative="1">
      <w:start w:val="1"/>
      <w:numFmt w:val="bullet"/>
      <w:lvlText w:val=""/>
      <w:lvlJc w:val="left"/>
      <w:pPr>
        <w:ind w:left="2361" w:hanging="360"/>
      </w:pPr>
      <w:rPr>
        <w:rFonts w:ascii="Wingdings" w:hAnsi="Wingdings" w:hint="default"/>
      </w:rPr>
    </w:lvl>
    <w:lvl w:ilvl="3" w:tplc="08090001" w:tentative="1">
      <w:start w:val="1"/>
      <w:numFmt w:val="bullet"/>
      <w:lvlText w:val=""/>
      <w:lvlJc w:val="left"/>
      <w:pPr>
        <w:ind w:left="3081" w:hanging="360"/>
      </w:pPr>
      <w:rPr>
        <w:rFonts w:ascii="Symbol" w:hAnsi="Symbol" w:hint="default"/>
      </w:rPr>
    </w:lvl>
    <w:lvl w:ilvl="4" w:tplc="08090003" w:tentative="1">
      <w:start w:val="1"/>
      <w:numFmt w:val="bullet"/>
      <w:lvlText w:val="o"/>
      <w:lvlJc w:val="left"/>
      <w:pPr>
        <w:ind w:left="3801" w:hanging="360"/>
      </w:pPr>
      <w:rPr>
        <w:rFonts w:ascii="Courier New" w:hAnsi="Courier New" w:cs="Courier New" w:hint="default"/>
      </w:rPr>
    </w:lvl>
    <w:lvl w:ilvl="5" w:tplc="08090005" w:tentative="1">
      <w:start w:val="1"/>
      <w:numFmt w:val="bullet"/>
      <w:lvlText w:val=""/>
      <w:lvlJc w:val="left"/>
      <w:pPr>
        <w:ind w:left="4521" w:hanging="360"/>
      </w:pPr>
      <w:rPr>
        <w:rFonts w:ascii="Wingdings" w:hAnsi="Wingdings" w:hint="default"/>
      </w:rPr>
    </w:lvl>
    <w:lvl w:ilvl="6" w:tplc="08090001" w:tentative="1">
      <w:start w:val="1"/>
      <w:numFmt w:val="bullet"/>
      <w:lvlText w:val=""/>
      <w:lvlJc w:val="left"/>
      <w:pPr>
        <w:ind w:left="5241" w:hanging="360"/>
      </w:pPr>
      <w:rPr>
        <w:rFonts w:ascii="Symbol" w:hAnsi="Symbol" w:hint="default"/>
      </w:rPr>
    </w:lvl>
    <w:lvl w:ilvl="7" w:tplc="08090003" w:tentative="1">
      <w:start w:val="1"/>
      <w:numFmt w:val="bullet"/>
      <w:lvlText w:val="o"/>
      <w:lvlJc w:val="left"/>
      <w:pPr>
        <w:ind w:left="5961" w:hanging="360"/>
      </w:pPr>
      <w:rPr>
        <w:rFonts w:ascii="Courier New" w:hAnsi="Courier New" w:cs="Courier New" w:hint="default"/>
      </w:rPr>
    </w:lvl>
    <w:lvl w:ilvl="8" w:tplc="08090005" w:tentative="1">
      <w:start w:val="1"/>
      <w:numFmt w:val="bullet"/>
      <w:lvlText w:val=""/>
      <w:lvlJc w:val="left"/>
      <w:pPr>
        <w:ind w:left="6681" w:hanging="360"/>
      </w:pPr>
      <w:rPr>
        <w:rFonts w:ascii="Wingdings" w:hAnsi="Wingdings" w:hint="default"/>
      </w:rPr>
    </w:lvl>
  </w:abstractNum>
  <w:abstractNum w:abstractNumId="13" w15:restartNumberingAfterBreak="0">
    <w:nsid w:val="380B3395"/>
    <w:multiLevelType w:val="hybridMultilevel"/>
    <w:tmpl w:val="3C34F142"/>
    <w:lvl w:ilvl="0" w:tplc="20D00F6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58072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204EF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EC778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D44A4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826A8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D03E7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4E275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AC69D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8E6206B"/>
    <w:multiLevelType w:val="hybridMultilevel"/>
    <w:tmpl w:val="B53A00D0"/>
    <w:lvl w:ilvl="0" w:tplc="799A69B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7E1FA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69AD2E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0E280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A0F98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94E15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50835C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68BCF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62CBD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9E425F1"/>
    <w:multiLevelType w:val="hybridMultilevel"/>
    <w:tmpl w:val="18D0635C"/>
    <w:lvl w:ilvl="0" w:tplc="08090001">
      <w:start w:val="1"/>
      <w:numFmt w:val="bullet"/>
      <w:lvlText w:val=""/>
      <w:lvlJc w:val="left"/>
      <w:pPr>
        <w:ind w:left="78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D5D632F4">
      <w:start w:val="1"/>
      <w:numFmt w:val="bullet"/>
      <w:lvlText w:val="o"/>
      <w:lvlJc w:val="left"/>
      <w:pPr>
        <w:ind w:left="1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A4102A">
      <w:start w:val="1"/>
      <w:numFmt w:val="bullet"/>
      <w:lvlText w:val="▪"/>
      <w:lvlJc w:val="left"/>
      <w:pPr>
        <w:ind w:left="2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00C2C6">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76F476">
      <w:start w:val="1"/>
      <w:numFmt w:val="bullet"/>
      <w:lvlText w:val="o"/>
      <w:lvlJc w:val="left"/>
      <w:pPr>
        <w:ind w:left="3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A6D2B8">
      <w:start w:val="1"/>
      <w:numFmt w:val="bullet"/>
      <w:lvlText w:val="▪"/>
      <w:lvlJc w:val="left"/>
      <w:pPr>
        <w:ind w:left="4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A00712">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EEEDBC">
      <w:start w:val="1"/>
      <w:numFmt w:val="bullet"/>
      <w:lvlText w:val="o"/>
      <w:lvlJc w:val="left"/>
      <w:pPr>
        <w:ind w:left="5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36C1D6">
      <w:start w:val="1"/>
      <w:numFmt w:val="bullet"/>
      <w:lvlText w:val="▪"/>
      <w:lvlJc w:val="left"/>
      <w:pPr>
        <w:ind w:left="6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FA602A4"/>
    <w:multiLevelType w:val="hybridMultilevel"/>
    <w:tmpl w:val="E1A4F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CB07B2"/>
    <w:multiLevelType w:val="hybridMultilevel"/>
    <w:tmpl w:val="BF08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4160E8"/>
    <w:multiLevelType w:val="hybridMultilevel"/>
    <w:tmpl w:val="E84C4A9C"/>
    <w:lvl w:ilvl="0" w:tplc="B7B427C6">
      <w:start w:val="121"/>
      <w:numFmt w:val="decimal"/>
      <w:lvlText w:val="%1"/>
      <w:lvlJc w:val="left"/>
      <w:pPr>
        <w:ind w:left="1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44B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1E12C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114413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F8B0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070BEB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D2B93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C955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20512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C047FA9"/>
    <w:multiLevelType w:val="hybridMultilevel"/>
    <w:tmpl w:val="D962338E"/>
    <w:lvl w:ilvl="0" w:tplc="D2CA123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6F7F5C"/>
    <w:multiLevelType w:val="hybridMultilevel"/>
    <w:tmpl w:val="838E5A96"/>
    <w:lvl w:ilvl="0" w:tplc="AC3AD46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30FE9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2A0A4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20A89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9E3E2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40C42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AA01E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C0D14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B2731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DB73D70"/>
    <w:multiLevelType w:val="hybridMultilevel"/>
    <w:tmpl w:val="5A4ED69C"/>
    <w:lvl w:ilvl="0" w:tplc="84D20EC2">
      <w:start w:val="5"/>
      <w:numFmt w:val="decimal"/>
      <w:lvlText w:val="%1."/>
      <w:lvlJc w:val="left"/>
      <w:pPr>
        <w:ind w:left="360" w:firstLine="0"/>
      </w:pPr>
      <w:rPr>
        <w:rFonts w:ascii="Arial" w:eastAsia="Arial" w:hAnsi="Arial" w:cs="Arial" w:hint="default"/>
        <w:b w:val="0"/>
        <w:i w:val="0"/>
        <w:strike w:val="0"/>
        <w:dstrike w:val="0"/>
        <w:color w:val="000000"/>
        <w:sz w:val="22"/>
        <w:szCs w:val="22"/>
        <w:u w:val="none" w:color="000000"/>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FC5071F"/>
    <w:multiLevelType w:val="hybridMultilevel"/>
    <w:tmpl w:val="DADCEC60"/>
    <w:lvl w:ilvl="0" w:tplc="B3E838C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48018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EEDAB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E4412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04EC8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9AFA8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C4CC7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86D35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300D1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FD3138E"/>
    <w:multiLevelType w:val="hybridMultilevel"/>
    <w:tmpl w:val="9F0C1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D84DEC"/>
    <w:multiLevelType w:val="hybridMultilevel"/>
    <w:tmpl w:val="339A1A0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15:restartNumberingAfterBreak="0">
    <w:nsid w:val="505F0A3F"/>
    <w:multiLevelType w:val="hybridMultilevel"/>
    <w:tmpl w:val="1FBE2AF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0D118D3"/>
    <w:multiLevelType w:val="hybridMultilevel"/>
    <w:tmpl w:val="194CB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D769FD"/>
    <w:multiLevelType w:val="hybridMultilevel"/>
    <w:tmpl w:val="9F9CCC94"/>
    <w:lvl w:ilvl="0" w:tplc="C01EEB3C">
      <w:start w:val="134"/>
      <w:numFmt w:val="decimal"/>
      <w:lvlText w:val="%1"/>
      <w:lvlJc w:val="left"/>
      <w:pPr>
        <w:ind w:left="1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CEC3A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CB4590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503B6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F672A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9AEB31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4CFAF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8C79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5EA84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E151B0E"/>
    <w:multiLevelType w:val="hybridMultilevel"/>
    <w:tmpl w:val="1DCEEF80"/>
    <w:lvl w:ilvl="0" w:tplc="9DA41026">
      <w:start w:val="110"/>
      <w:numFmt w:val="decimal"/>
      <w:lvlText w:val="%1"/>
      <w:lvlJc w:val="left"/>
      <w:pPr>
        <w:ind w:left="1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0CE65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92EF3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5682F4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22CC1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3C84BB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A831D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7466D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FE580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FA64036"/>
    <w:multiLevelType w:val="hybridMultilevel"/>
    <w:tmpl w:val="0DC46344"/>
    <w:lvl w:ilvl="0" w:tplc="C68ECE56">
      <w:start w:val="117"/>
      <w:numFmt w:val="decimal"/>
      <w:lvlText w:val="%1"/>
      <w:lvlJc w:val="left"/>
      <w:pPr>
        <w:ind w:left="1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1EB02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7676F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365D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545B5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46F5F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AA0F8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66E6C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C6692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3AB73CF"/>
    <w:multiLevelType w:val="hybridMultilevel"/>
    <w:tmpl w:val="98E6296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A46553D"/>
    <w:multiLevelType w:val="hybridMultilevel"/>
    <w:tmpl w:val="21646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866155"/>
    <w:multiLevelType w:val="hybridMultilevel"/>
    <w:tmpl w:val="9D8C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934306"/>
    <w:multiLevelType w:val="hybridMultilevel"/>
    <w:tmpl w:val="226E44FA"/>
    <w:lvl w:ilvl="0" w:tplc="C1CC2CC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AC578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A0A56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6A156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802BC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A2BCD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42A86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42E73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E0A70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DF06C0E"/>
    <w:multiLevelType w:val="hybridMultilevel"/>
    <w:tmpl w:val="7EE243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780238"/>
    <w:multiLevelType w:val="hybridMultilevel"/>
    <w:tmpl w:val="86CE2D08"/>
    <w:lvl w:ilvl="0" w:tplc="7200C2C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4C1B4D"/>
    <w:multiLevelType w:val="multilevel"/>
    <w:tmpl w:val="3D7C2EA6"/>
    <w:lvl w:ilvl="0">
      <w:start w:val="1"/>
      <w:numFmt w:val="decimal"/>
      <w:pStyle w:val="Heading1"/>
      <w:lvlText w:val="%1"/>
      <w:lvlJc w:val="left"/>
      <w:pPr>
        <w:ind w:left="0"/>
      </w:pPr>
      <w:rPr>
        <w:rFonts w:ascii="Arial" w:eastAsia="Arial" w:hAnsi="Arial" w:cs="Arial"/>
        <w:b/>
        <w:bCs/>
        <w:i w:val="0"/>
        <w:strike w:val="0"/>
        <w:dstrike w:val="0"/>
        <w:color w:val="0000FF"/>
        <w:sz w:val="32"/>
        <w:szCs w:val="32"/>
        <w:u w:val="none" w:color="000000"/>
        <w:bdr w:val="none" w:sz="0" w:space="0" w:color="auto"/>
        <w:shd w:val="clear" w:color="auto" w:fill="auto"/>
        <w:vertAlign w:val="baseline"/>
      </w:rPr>
    </w:lvl>
    <w:lvl w:ilvl="1">
      <w:start w:val="1"/>
      <w:numFmt w:val="decimal"/>
      <w:pStyle w:val="Heading2"/>
      <w:lvlText w:val="%1.%2"/>
      <w:lvlJc w:val="left"/>
      <w:pPr>
        <w:ind w:left="8505"/>
      </w:pPr>
      <w:rPr>
        <w:rFonts w:ascii="Arial" w:eastAsia="Arial" w:hAnsi="Arial" w:cs="Arial"/>
        <w:b/>
        <w:bCs/>
        <w:i/>
        <w:iCs/>
        <w:strike w:val="0"/>
        <w:dstrike w:val="0"/>
        <w:color w:val="0000FF"/>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iCs/>
        <w:strike w:val="0"/>
        <w:dstrike w:val="0"/>
        <w:color w:val="0000FF"/>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iCs/>
        <w:strike w:val="0"/>
        <w:dstrike w:val="0"/>
        <w:color w:val="0000FF"/>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iCs/>
        <w:strike w:val="0"/>
        <w:dstrike w:val="0"/>
        <w:color w:val="0000FF"/>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iCs/>
        <w:strike w:val="0"/>
        <w:dstrike w:val="0"/>
        <w:color w:val="0000FF"/>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iCs/>
        <w:strike w:val="0"/>
        <w:dstrike w:val="0"/>
        <w:color w:val="0000FF"/>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iCs/>
        <w:strike w:val="0"/>
        <w:dstrike w:val="0"/>
        <w:color w:val="0000FF"/>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iCs/>
        <w:strike w:val="0"/>
        <w:dstrike w:val="0"/>
        <w:color w:val="0000FF"/>
        <w:sz w:val="28"/>
        <w:szCs w:val="28"/>
        <w:u w:val="none" w:color="000000"/>
        <w:bdr w:val="none" w:sz="0" w:space="0" w:color="auto"/>
        <w:shd w:val="clear" w:color="auto" w:fill="auto"/>
        <w:vertAlign w:val="baseline"/>
      </w:rPr>
    </w:lvl>
  </w:abstractNum>
  <w:abstractNum w:abstractNumId="37" w15:restartNumberingAfterBreak="0">
    <w:nsid w:val="77316307"/>
    <w:multiLevelType w:val="hybridMultilevel"/>
    <w:tmpl w:val="8460B634"/>
    <w:lvl w:ilvl="0" w:tplc="8BA0E6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CA80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2E434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2E91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14252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6065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96F8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625D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C0F6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AA276C2"/>
    <w:multiLevelType w:val="hybridMultilevel"/>
    <w:tmpl w:val="A7D2ABA0"/>
    <w:lvl w:ilvl="0" w:tplc="A14ED1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D0269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4203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E62F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D0DE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4EC4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A66D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5019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0A08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DB857D7"/>
    <w:multiLevelType w:val="hybridMultilevel"/>
    <w:tmpl w:val="3C34F142"/>
    <w:lvl w:ilvl="0" w:tplc="20D00F6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58072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204EF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EC778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D44A4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826A8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D03E7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4E275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AC69D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E683D4D"/>
    <w:multiLevelType w:val="hybridMultilevel"/>
    <w:tmpl w:val="DCA8A1E6"/>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num w:numId="1" w16cid:durableId="684744513">
    <w:abstractNumId w:val="22"/>
  </w:num>
  <w:num w:numId="2" w16cid:durableId="1503665532">
    <w:abstractNumId w:val="15"/>
  </w:num>
  <w:num w:numId="3" w16cid:durableId="1292710876">
    <w:abstractNumId w:val="28"/>
  </w:num>
  <w:num w:numId="4" w16cid:durableId="1422607948">
    <w:abstractNumId w:val="29"/>
  </w:num>
  <w:num w:numId="5" w16cid:durableId="1324892915">
    <w:abstractNumId w:val="18"/>
  </w:num>
  <w:num w:numId="6" w16cid:durableId="762652198">
    <w:abstractNumId w:val="27"/>
  </w:num>
  <w:num w:numId="7" w16cid:durableId="272565815">
    <w:abstractNumId w:val="20"/>
  </w:num>
  <w:num w:numId="8" w16cid:durableId="1156186661">
    <w:abstractNumId w:val="14"/>
  </w:num>
  <w:num w:numId="9" w16cid:durableId="1736930599">
    <w:abstractNumId w:val="1"/>
  </w:num>
  <w:num w:numId="10" w16cid:durableId="1956398559">
    <w:abstractNumId w:val="38"/>
  </w:num>
  <w:num w:numId="11" w16cid:durableId="1806005062">
    <w:abstractNumId w:val="37"/>
  </w:num>
  <w:num w:numId="12" w16cid:durableId="1418865174">
    <w:abstractNumId w:val="33"/>
  </w:num>
  <w:num w:numId="13" w16cid:durableId="978070801">
    <w:abstractNumId w:val="8"/>
  </w:num>
  <w:num w:numId="14" w16cid:durableId="1015109823">
    <w:abstractNumId w:val="36"/>
  </w:num>
  <w:num w:numId="15" w16cid:durableId="1574051106">
    <w:abstractNumId w:val="32"/>
  </w:num>
  <w:num w:numId="16" w16cid:durableId="808203893">
    <w:abstractNumId w:val="16"/>
  </w:num>
  <w:num w:numId="17" w16cid:durableId="1141650849">
    <w:abstractNumId w:val="0"/>
  </w:num>
  <w:num w:numId="18" w16cid:durableId="922880134">
    <w:abstractNumId w:val="35"/>
  </w:num>
  <w:num w:numId="19" w16cid:durableId="1920871762">
    <w:abstractNumId w:val="9"/>
  </w:num>
  <w:num w:numId="20" w16cid:durableId="823932794">
    <w:abstractNumId w:val="2"/>
  </w:num>
  <w:num w:numId="21" w16cid:durableId="1106341804">
    <w:abstractNumId w:val="39"/>
  </w:num>
  <w:num w:numId="22" w16cid:durableId="443888477">
    <w:abstractNumId w:val="30"/>
  </w:num>
  <w:num w:numId="23" w16cid:durableId="473645566">
    <w:abstractNumId w:val="25"/>
  </w:num>
  <w:num w:numId="24" w16cid:durableId="2044866397">
    <w:abstractNumId w:val="34"/>
  </w:num>
  <w:num w:numId="25" w16cid:durableId="1719434473">
    <w:abstractNumId w:val="3"/>
  </w:num>
  <w:num w:numId="26" w16cid:durableId="223491446">
    <w:abstractNumId w:val="7"/>
  </w:num>
  <w:num w:numId="27" w16cid:durableId="407268481">
    <w:abstractNumId w:val="5"/>
  </w:num>
  <w:num w:numId="28" w16cid:durableId="151415039">
    <w:abstractNumId w:val="13"/>
  </w:num>
  <w:num w:numId="29" w16cid:durableId="319620783">
    <w:abstractNumId w:val="19"/>
  </w:num>
  <w:num w:numId="30" w16cid:durableId="1909488199">
    <w:abstractNumId w:val="11"/>
  </w:num>
  <w:num w:numId="31" w16cid:durableId="1476920453">
    <w:abstractNumId w:val="21"/>
  </w:num>
  <w:num w:numId="32" w16cid:durableId="2009819996">
    <w:abstractNumId w:val="10"/>
  </w:num>
  <w:num w:numId="33" w16cid:durableId="117770456">
    <w:abstractNumId w:val="31"/>
  </w:num>
  <w:num w:numId="34" w16cid:durableId="1910338605">
    <w:abstractNumId w:val="6"/>
  </w:num>
  <w:num w:numId="35" w16cid:durableId="2007249827">
    <w:abstractNumId w:val="4"/>
  </w:num>
  <w:num w:numId="36" w16cid:durableId="1131286960">
    <w:abstractNumId w:val="12"/>
  </w:num>
  <w:num w:numId="37" w16cid:durableId="1542864291">
    <w:abstractNumId w:val="23"/>
  </w:num>
  <w:num w:numId="38" w16cid:durableId="1765295974">
    <w:abstractNumId w:val="24"/>
  </w:num>
  <w:num w:numId="39" w16cid:durableId="1758406014">
    <w:abstractNumId w:val="40"/>
  </w:num>
  <w:num w:numId="40" w16cid:durableId="952518725">
    <w:abstractNumId w:val="17"/>
  </w:num>
  <w:num w:numId="41" w16cid:durableId="125012190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thew Nelson">
    <w15:presenceInfo w15:providerId="AD" w15:userId="S::matt@agent96.onmicrosoft.com::9f42d277-c0bc-4c6c-ad4d-e94114932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trackRevisions/>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F20"/>
    <w:rsid w:val="000071E4"/>
    <w:rsid w:val="00007DB2"/>
    <w:rsid w:val="00021F44"/>
    <w:rsid w:val="00027140"/>
    <w:rsid w:val="00034E91"/>
    <w:rsid w:val="000378A7"/>
    <w:rsid w:val="00051735"/>
    <w:rsid w:val="000532C1"/>
    <w:rsid w:val="00060589"/>
    <w:rsid w:val="00083C87"/>
    <w:rsid w:val="00084A35"/>
    <w:rsid w:val="0008549D"/>
    <w:rsid w:val="000A03C9"/>
    <w:rsid w:val="000D46DA"/>
    <w:rsid w:val="000D6F75"/>
    <w:rsid w:val="000E0DBF"/>
    <w:rsid w:val="000E4B7A"/>
    <w:rsid w:val="000E7080"/>
    <w:rsid w:val="00101F99"/>
    <w:rsid w:val="001164D9"/>
    <w:rsid w:val="001216DB"/>
    <w:rsid w:val="00136C55"/>
    <w:rsid w:val="0014200F"/>
    <w:rsid w:val="001510D1"/>
    <w:rsid w:val="00154382"/>
    <w:rsid w:val="00170675"/>
    <w:rsid w:val="0018492B"/>
    <w:rsid w:val="0019068F"/>
    <w:rsid w:val="001B2A6F"/>
    <w:rsid w:val="001C00CE"/>
    <w:rsid w:val="001C03E2"/>
    <w:rsid w:val="001C073D"/>
    <w:rsid w:val="001D5574"/>
    <w:rsid w:val="001E27A5"/>
    <w:rsid w:val="001E2C30"/>
    <w:rsid w:val="00205B4D"/>
    <w:rsid w:val="002109D9"/>
    <w:rsid w:val="002122EF"/>
    <w:rsid w:val="00216A3F"/>
    <w:rsid w:val="0022303F"/>
    <w:rsid w:val="00233DC6"/>
    <w:rsid w:val="00250AEE"/>
    <w:rsid w:val="00257B37"/>
    <w:rsid w:val="00263919"/>
    <w:rsid w:val="0028632D"/>
    <w:rsid w:val="0028699A"/>
    <w:rsid w:val="0028745D"/>
    <w:rsid w:val="00291F5A"/>
    <w:rsid w:val="00293B35"/>
    <w:rsid w:val="002A3F87"/>
    <w:rsid w:val="002A5694"/>
    <w:rsid w:val="002C738C"/>
    <w:rsid w:val="002D25FF"/>
    <w:rsid w:val="002D5032"/>
    <w:rsid w:val="002E02A5"/>
    <w:rsid w:val="002F04E4"/>
    <w:rsid w:val="00302941"/>
    <w:rsid w:val="00302D4F"/>
    <w:rsid w:val="00312652"/>
    <w:rsid w:val="00312C70"/>
    <w:rsid w:val="003140BF"/>
    <w:rsid w:val="0033679A"/>
    <w:rsid w:val="0034665C"/>
    <w:rsid w:val="00362A4A"/>
    <w:rsid w:val="0036350B"/>
    <w:rsid w:val="0037245E"/>
    <w:rsid w:val="003A0FA7"/>
    <w:rsid w:val="003A40F3"/>
    <w:rsid w:val="003C737C"/>
    <w:rsid w:val="003C7A0E"/>
    <w:rsid w:val="003D403C"/>
    <w:rsid w:val="004022B9"/>
    <w:rsid w:val="004163DA"/>
    <w:rsid w:val="0042244E"/>
    <w:rsid w:val="004238CA"/>
    <w:rsid w:val="00427E77"/>
    <w:rsid w:val="00457F47"/>
    <w:rsid w:val="004756E8"/>
    <w:rsid w:val="004775EC"/>
    <w:rsid w:val="004875E9"/>
    <w:rsid w:val="004970D6"/>
    <w:rsid w:val="004A6ABF"/>
    <w:rsid w:val="004C1F9F"/>
    <w:rsid w:val="004E74E4"/>
    <w:rsid w:val="004F0119"/>
    <w:rsid w:val="00500147"/>
    <w:rsid w:val="00525D5C"/>
    <w:rsid w:val="0054437E"/>
    <w:rsid w:val="005567E8"/>
    <w:rsid w:val="00563321"/>
    <w:rsid w:val="00580F8B"/>
    <w:rsid w:val="00581B57"/>
    <w:rsid w:val="00591D39"/>
    <w:rsid w:val="005A1BD4"/>
    <w:rsid w:val="005A7F20"/>
    <w:rsid w:val="005E3DD5"/>
    <w:rsid w:val="00612C77"/>
    <w:rsid w:val="00626584"/>
    <w:rsid w:val="0063376C"/>
    <w:rsid w:val="00655E2E"/>
    <w:rsid w:val="0066606C"/>
    <w:rsid w:val="00671B3F"/>
    <w:rsid w:val="00672B16"/>
    <w:rsid w:val="006768AF"/>
    <w:rsid w:val="00680517"/>
    <w:rsid w:val="006920FC"/>
    <w:rsid w:val="00696CC9"/>
    <w:rsid w:val="006B011C"/>
    <w:rsid w:val="006B24DB"/>
    <w:rsid w:val="006D3E7C"/>
    <w:rsid w:val="006D6FC4"/>
    <w:rsid w:val="006E3A9B"/>
    <w:rsid w:val="00702483"/>
    <w:rsid w:val="007043AC"/>
    <w:rsid w:val="00704D72"/>
    <w:rsid w:val="00705A51"/>
    <w:rsid w:val="00706E8C"/>
    <w:rsid w:val="007160F0"/>
    <w:rsid w:val="007359B5"/>
    <w:rsid w:val="00740B42"/>
    <w:rsid w:val="0074416F"/>
    <w:rsid w:val="00753B8E"/>
    <w:rsid w:val="00757A4E"/>
    <w:rsid w:val="007626E9"/>
    <w:rsid w:val="00771A25"/>
    <w:rsid w:val="00774239"/>
    <w:rsid w:val="00790D1D"/>
    <w:rsid w:val="007A43DB"/>
    <w:rsid w:val="007B2B2C"/>
    <w:rsid w:val="007C0541"/>
    <w:rsid w:val="007D3DB9"/>
    <w:rsid w:val="007D40F9"/>
    <w:rsid w:val="007E3C8A"/>
    <w:rsid w:val="007E3D7C"/>
    <w:rsid w:val="007E7BCC"/>
    <w:rsid w:val="00822692"/>
    <w:rsid w:val="0083021E"/>
    <w:rsid w:val="00851459"/>
    <w:rsid w:val="00851FA8"/>
    <w:rsid w:val="0085595C"/>
    <w:rsid w:val="00857C51"/>
    <w:rsid w:val="00860645"/>
    <w:rsid w:val="00867F55"/>
    <w:rsid w:val="00871F24"/>
    <w:rsid w:val="0088177F"/>
    <w:rsid w:val="00886615"/>
    <w:rsid w:val="008B15DE"/>
    <w:rsid w:val="008C40A1"/>
    <w:rsid w:val="008C7C16"/>
    <w:rsid w:val="008D7700"/>
    <w:rsid w:val="008E1DD7"/>
    <w:rsid w:val="008E730A"/>
    <w:rsid w:val="008F7B7A"/>
    <w:rsid w:val="009121D6"/>
    <w:rsid w:val="00924C48"/>
    <w:rsid w:val="00947C9A"/>
    <w:rsid w:val="00951C3A"/>
    <w:rsid w:val="009544B9"/>
    <w:rsid w:val="00987D09"/>
    <w:rsid w:val="0099031B"/>
    <w:rsid w:val="009A6A34"/>
    <w:rsid w:val="009B04EA"/>
    <w:rsid w:val="00A24AA3"/>
    <w:rsid w:val="00A313C4"/>
    <w:rsid w:val="00A40236"/>
    <w:rsid w:val="00A46ABB"/>
    <w:rsid w:val="00A51D22"/>
    <w:rsid w:val="00A52C2F"/>
    <w:rsid w:val="00A570C2"/>
    <w:rsid w:val="00A61215"/>
    <w:rsid w:val="00A7010F"/>
    <w:rsid w:val="00A75DB6"/>
    <w:rsid w:val="00A86B90"/>
    <w:rsid w:val="00A9454C"/>
    <w:rsid w:val="00A9786E"/>
    <w:rsid w:val="00AA0B5B"/>
    <w:rsid w:val="00AA59B7"/>
    <w:rsid w:val="00AA6BBB"/>
    <w:rsid w:val="00AA7BAB"/>
    <w:rsid w:val="00AC2064"/>
    <w:rsid w:val="00AE271B"/>
    <w:rsid w:val="00AF7772"/>
    <w:rsid w:val="00B04229"/>
    <w:rsid w:val="00B10AD9"/>
    <w:rsid w:val="00B20016"/>
    <w:rsid w:val="00B21486"/>
    <w:rsid w:val="00B54C0B"/>
    <w:rsid w:val="00B5677E"/>
    <w:rsid w:val="00B65248"/>
    <w:rsid w:val="00B6592D"/>
    <w:rsid w:val="00B7014B"/>
    <w:rsid w:val="00B74D39"/>
    <w:rsid w:val="00B80220"/>
    <w:rsid w:val="00B90B8B"/>
    <w:rsid w:val="00BA229F"/>
    <w:rsid w:val="00BB2564"/>
    <w:rsid w:val="00BB3B90"/>
    <w:rsid w:val="00BC19F2"/>
    <w:rsid w:val="00BC7E52"/>
    <w:rsid w:val="00BE61CA"/>
    <w:rsid w:val="00BF3B81"/>
    <w:rsid w:val="00BF78E0"/>
    <w:rsid w:val="00C05E80"/>
    <w:rsid w:val="00C26889"/>
    <w:rsid w:val="00C31E6F"/>
    <w:rsid w:val="00C41A1D"/>
    <w:rsid w:val="00C8381E"/>
    <w:rsid w:val="00CA796A"/>
    <w:rsid w:val="00CB0A95"/>
    <w:rsid w:val="00CD1EF0"/>
    <w:rsid w:val="00CD280B"/>
    <w:rsid w:val="00CD534F"/>
    <w:rsid w:val="00D122E4"/>
    <w:rsid w:val="00D21612"/>
    <w:rsid w:val="00D404E9"/>
    <w:rsid w:val="00D45647"/>
    <w:rsid w:val="00D53384"/>
    <w:rsid w:val="00D5667A"/>
    <w:rsid w:val="00D57323"/>
    <w:rsid w:val="00D719D1"/>
    <w:rsid w:val="00D838BB"/>
    <w:rsid w:val="00D90C6D"/>
    <w:rsid w:val="00D90CF9"/>
    <w:rsid w:val="00D972F4"/>
    <w:rsid w:val="00DA03F0"/>
    <w:rsid w:val="00DB4762"/>
    <w:rsid w:val="00DC17D4"/>
    <w:rsid w:val="00DC4B4D"/>
    <w:rsid w:val="00DC7B76"/>
    <w:rsid w:val="00DD6B67"/>
    <w:rsid w:val="00DF1B9B"/>
    <w:rsid w:val="00DF2F35"/>
    <w:rsid w:val="00DF368E"/>
    <w:rsid w:val="00DF5BE5"/>
    <w:rsid w:val="00E06235"/>
    <w:rsid w:val="00E16159"/>
    <w:rsid w:val="00E22A81"/>
    <w:rsid w:val="00E432FF"/>
    <w:rsid w:val="00E43E75"/>
    <w:rsid w:val="00E4769E"/>
    <w:rsid w:val="00E56E3A"/>
    <w:rsid w:val="00E57E67"/>
    <w:rsid w:val="00E62847"/>
    <w:rsid w:val="00E94F5C"/>
    <w:rsid w:val="00E95229"/>
    <w:rsid w:val="00E97C74"/>
    <w:rsid w:val="00EB41B6"/>
    <w:rsid w:val="00EB5BE1"/>
    <w:rsid w:val="00ED202B"/>
    <w:rsid w:val="00ED6452"/>
    <w:rsid w:val="00EF1B1A"/>
    <w:rsid w:val="00EF5579"/>
    <w:rsid w:val="00F22C27"/>
    <w:rsid w:val="00F25508"/>
    <w:rsid w:val="00F417F0"/>
    <w:rsid w:val="00F42A59"/>
    <w:rsid w:val="00F53D4C"/>
    <w:rsid w:val="00F63267"/>
    <w:rsid w:val="00F84B3F"/>
    <w:rsid w:val="00F85F64"/>
    <w:rsid w:val="00F940FF"/>
    <w:rsid w:val="00FB0B9E"/>
    <w:rsid w:val="00FC1816"/>
    <w:rsid w:val="00FE0C86"/>
    <w:rsid w:val="00FE16F9"/>
    <w:rsid w:val="00FE58E5"/>
    <w:rsid w:val="00FE5E84"/>
    <w:rsid w:val="00FE5EA0"/>
    <w:rsid w:val="00FF141B"/>
    <w:rsid w:val="012D21C1"/>
    <w:rsid w:val="04C8AC24"/>
    <w:rsid w:val="077F9B46"/>
    <w:rsid w:val="0AA85BE6"/>
    <w:rsid w:val="0CC078E6"/>
    <w:rsid w:val="128AE8C9"/>
    <w:rsid w:val="14FF071C"/>
    <w:rsid w:val="16973160"/>
    <w:rsid w:val="16EDB1A2"/>
    <w:rsid w:val="1735596E"/>
    <w:rsid w:val="1ACD6C37"/>
    <w:rsid w:val="1C1E078E"/>
    <w:rsid w:val="1C2C6DC4"/>
    <w:rsid w:val="1D8F9679"/>
    <w:rsid w:val="218821AC"/>
    <w:rsid w:val="234246CC"/>
    <w:rsid w:val="24DE172D"/>
    <w:rsid w:val="24EF52E9"/>
    <w:rsid w:val="25DEA1B5"/>
    <w:rsid w:val="261E8BC4"/>
    <w:rsid w:val="2675D3F1"/>
    <w:rsid w:val="2DAD0F56"/>
    <w:rsid w:val="2E491EFA"/>
    <w:rsid w:val="2E9AC7D1"/>
    <w:rsid w:val="2F2FEA2B"/>
    <w:rsid w:val="2FD7C128"/>
    <w:rsid w:val="32CAA267"/>
    <w:rsid w:val="3429C88A"/>
    <w:rsid w:val="35999313"/>
    <w:rsid w:val="3C585C50"/>
    <w:rsid w:val="3D9116D2"/>
    <w:rsid w:val="4102C168"/>
    <w:rsid w:val="415D5DE0"/>
    <w:rsid w:val="41BAB75A"/>
    <w:rsid w:val="45E85EE9"/>
    <w:rsid w:val="4A6FFDE1"/>
    <w:rsid w:val="4EFE136E"/>
    <w:rsid w:val="4F93C923"/>
    <w:rsid w:val="4FD2CBC5"/>
    <w:rsid w:val="5350B85C"/>
    <w:rsid w:val="537B96AF"/>
    <w:rsid w:val="5435A25B"/>
    <w:rsid w:val="5456B565"/>
    <w:rsid w:val="54817F85"/>
    <w:rsid w:val="56DC74CA"/>
    <w:rsid w:val="583D9A2A"/>
    <w:rsid w:val="591331FA"/>
    <w:rsid w:val="59DE143D"/>
    <w:rsid w:val="5DDA7441"/>
    <w:rsid w:val="5DE5E8D8"/>
    <w:rsid w:val="5F869DAC"/>
    <w:rsid w:val="60B648FF"/>
    <w:rsid w:val="65181A99"/>
    <w:rsid w:val="6AAEA583"/>
    <w:rsid w:val="6CFD753D"/>
    <w:rsid w:val="6F22F2BF"/>
    <w:rsid w:val="6FA084CE"/>
    <w:rsid w:val="706164E2"/>
    <w:rsid w:val="71114BE8"/>
    <w:rsid w:val="725C188A"/>
    <w:rsid w:val="7319FFE9"/>
    <w:rsid w:val="767FCABF"/>
    <w:rsid w:val="7A497B19"/>
    <w:rsid w:val="7B4DE9A5"/>
    <w:rsid w:val="7F460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23265"/>
  <w15:docId w15:val="{5269470D-658F-4EFA-A9B6-E4DDC5A6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14"/>
      </w:numPr>
      <w:spacing w:after="4" w:line="253" w:lineRule="auto"/>
      <w:ind w:left="10" w:hanging="10"/>
      <w:outlineLvl w:val="0"/>
    </w:pPr>
    <w:rPr>
      <w:rFonts w:ascii="Arial" w:eastAsia="Arial" w:hAnsi="Arial" w:cs="Arial"/>
      <w:b/>
      <w:color w:val="0000FF"/>
      <w:sz w:val="32"/>
    </w:rPr>
  </w:style>
  <w:style w:type="paragraph" w:styleId="Heading2">
    <w:name w:val="heading 2"/>
    <w:next w:val="Normal"/>
    <w:link w:val="Heading2Char"/>
    <w:uiPriority w:val="9"/>
    <w:unhideWhenUsed/>
    <w:qFormat/>
    <w:pPr>
      <w:keepNext/>
      <w:keepLines/>
      <w:numPr>
        <w:ilvl w:val="1"/>
        <w:numId w:val="14"/>
      </w:numPr>
      <w:spacing w:after="0"/>
      <w:ind w:left="10" w:hanging="10"/>
      <w:outlineLvl w:val="1"/>
    </w:pPr>
    <w:rPr>
      <w:rFonts w:ascii="Arial" w:eastAsia="Arial" w:hAnsi="Arial" w:cs="Arial"/>
      <w:b/>
      <w:i/>
      <w:color w:val="0000FF"/>
      <w:sz w:val="28"/>
    </w:rPr>
  </w:style>
  <w:style w:type="paragraph" w:styleId="Heading3">
    <w:name w:val="heading 3"/>
    <w:next w:val="Normal"/>
    <w:link w:val="Heading3Char"/>
    <w:uiPriority w:val="9"/>
    <w:unhideWhenUsed/>
    <w:qFormat/>
    <w:pPr>
      <w:keepNext/>
      <w:keepLines/>
      <w:spacing w:after="82"/>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2Char">
    <w:name w:val="Heading 2 Char"/>
    <w:link w:val="Heading2"/>
    <w:rPr>
      <w:rFonts w:ascii="Arial" w:eastAsia="Arial" w:hAnsi="Arial" w:cs="Arial"/>
      <w:b/>
      <w:i/>
      <w:color w:val="0000FF"/>
      <w:sz w:val="28"/>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Arial" w:eastAsia="Arial" w:hAnsi="Arial" w:cs="Arial"/>
      <w:b/>
      <w:color w:val="0000FF"/>
      <w:sz w:val="32"/>
    </w:rPr>
  </w:style>
  <w:style w:type="paragraph" w:styleId="TOC1">
    <w:name w:val="toc 1"/>
    <w:hidden/>
    <w:uiPriority w:val="39"/>
    <w:pPr>
      <w:spacing w:after="198"/>
      <w:ind w:left="25" w:right="16" w:hanging="10"/>
    </w:pPr>
    <w:rPr>
      <w:rFonts w:ascii="Arial" w:eastAsia="Arial" w:hAnsi="Arial" w:cs="Arial"/>
      <w:b/>
      <w:color w:val="000000"/>
      <w:sz w:val="20"/>
    </w:rPr>
  </w:style>
  <w:style w:type="paragraph" w:styleId="TOC2">
    <w:name w:val="toc 2"/>
    <w:hidden/>
    <w:uiPriority w:val="39"/>
    <w:pPr>
      <w:spacing w:after="195"/>
      <w:ind w:left="25" w:right="23" w:hanging="10"/>
    </w:pPr>
    <w:rPr>
      <w:rFonts w:ascii="Arial" w:eastAsia="Arial" w:hAnsi="Arial" w:cs="Arial"/>
      <w:color w:val="000000"/>
      <w:sz w:val="20"/>
    </w:rPr>
  </w:style>
  <w:style w:type="character" w:styleId="LineNumber">
    <w:name w:val="line number"/>
    <w:hidden/>
    <w:rPr>
      <w:rFonts w:ascii="Arial" w:eastAsia="Arial" w:hAnsi="Arial" w:cs="Arial"/>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404E9"/>
    <w:pPr>
      <w:ind w:left="720"/>
      <w:contextualSpacing/>
    </w:pPr>
  </w:style>
  <w:style w:type="character" w:styleId="Hyperlink">
    <w:name w:val="Hyperlink"/>
    <w:basedOn w:val="DefaultParagraphFont"/>
    <w:uiPriority w:val="99"/>
    <w:unhideWhenUsed/>
    <w:rsid w:val="00291F5A"/>
    <w:rPr>
      <w:color w:val="0563C1" w:themeColor="hyperlink"/>
      <w:u w:val="single"/>
    </w:rPr>
  </w:style>
  <w:style w:type="character" w:styleId="UnresolvedMention">
    <w:name w:val="Unresolved Mention"/>
    <w:basedOn w:val="DefaultParagraphFont"/>
    <w:uiPriority w:val="99"/>
    <w:semiHidden/>
    <w:unhideWhenUsed/>
    <w:rsid w:val="00291F5A"/>
    <w:rPr>
      <w:color w:val="605E5C"/>
      <w:shd w:val="clear" w:color="auto" w:fill="E1DFDD"/>
    </w:rPr>
  </w:style>
  <w:style w:type="table" w:customStyle="1" w:styleId="TableGrid0">
    <w:name w:val="Table Grid0"/>
    <w:basedOn w:val="TableNormal"/>
    <w:uiPriority w:val="39"/>
    <w:rsid w:val="0067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802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022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D719D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719D1"/>
    <w:rPr>
      <w:rFonts w:ascii="Arial" w:eastAsia="Arial" w:hAnsi="Arial" w:cs="Arial"/>
      <w:color w:val="000000"/>
    </w:rPr>
  </w:style>
  <w:style w:type="paragraph" w:customStyle="1" w:styleId="Paragraph">
    <w:name w:val="Paragraph"/>
    <w:link w:val="ParagraphChar"/>
    <w:qFormat/>
    <w:rsid w:val="00D719D1"/>
    <w:pPr>
      <w:spacing w:after="0" w:line="240" w:lineRule="auto"/>
      <w:jc w:val="both"/>
    </w:pPr>
    <w:rPr>
      <w:rFonts w:ascii="Arial" w:eastAsia="Times New Roman" w:hAnsi="Arial" w:cs="Times New Roman"/>
      <w:szCs w:val="20"/>
      <w:lang w:eastAsia="en-US"/>
    </w:rPr>
  </w:style>
  <w:style w:type="character" w:customStyle="1" w:styleId="ParagraphChar">
    <w:name w:val="Paragraph Char"/>
    <w:link w:val="Paragraph"/>
    <w:rsid w:val="00D719D1"/>
    <w:rPr>
      <w:rFonts w:ascii="Arial" w:eastAsia="Times New Roman" w:hAnsi="Arial" w:cs="Times New Roman"/>
      <w:szCs w:val="20"/>
      <w:lang w:eastAsia="en-US"/>
    </w:rPr>
  </w:style>
  <w:style w:type="paragraph" w:customStyle="1" w:styleId="FrontPage">
    <w:name w:val="FrontPage"/>
    <w:basedOn w:val="Normal"/>
    <w:rsid w:val="00D719D1"/>
    <w:pPr>
      <w:spacing w:after="0" w:line="240" w:lineRule="auto"/>
      <w:ind w:left="0" w:firstLine="0"/>
      <w:jc w:val="center"/>
    </w:pPr>
    <w:rPr>
      <w:rFonts w:eastAsia="Times New Roman" w:cs="Times New Roman"/>
      <w:b/>
      <w:color w:val="000080"/>
      <w:sz w:val="44"/>
      <w:szCs w:val="20"/>
      <w:lang w:eastAsia="en-US"/>
    </w:rPr>
  </w:style>
  <w:style w:type="paragraph" w:customStyle="1" w:styleId="DatePub">
    <w:name w:val="DatePub"/>
    <w:basedOn w:val="Normal"/>
    <w:link w:val="DatePubChar"/>
    <w:rsid w:val="00D719D1"/>
    <w:pPr>
      <w:spacing w:after="0" w:line="240" w:lineRule="auto"/>
      <w:ind w:left="0" w:firstLine="0"/>
      <w:jc w:val="center"/>
    </w:pPr>
    <w:rPr>
      <w:rFonts w:eastAsia="Times New Roman" w:cs="Times New Roman"/>
      <w:color w:val="000080"/>
      <w:szCs w:val="20"/>
      <w:lang w:eastAsia="en-US"/>
    </w:rPr>
  </w:style>
  <w:style w:type="character" w:customStyle="1" w:styleId="DatePubChar">
    <w:name w:val="DatePub Char"/>
    <w:link w:val="DatePub"/>
    <w:rsid w:val="00D719D1"/>
    <w:rPr>
      <w:rFonts w:ascii="Arial" w:eastAsia="Times New Roman" w:hAnsi="Arial" w:cs="Times New Roman"/>
      <w:color w:val="000080"/>
      <w:szCs w:val="20"/>
      <w:lang w:eastAsia="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table" w:customStyle="1" w:styleId="TableGrid">
    <w:name w:val="TableGrid"/>
    <w:rsid w:val="000E0DBF"/>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CD280B"/>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25123">
      <w:bodyDiv w:val="1"/>
      <w:marLeft w:val="0"/>
      <w:marRight w:val="0"/>
      <w:marTop w:val="0"/>
      <w:marBottom w:val="0"/>
      <w:divBdr>
        <w:top w:val="none" w:sz="0" w:space="0" w:color="auto"/>
        <w:left w:val="none" w:sz="0" w:space="0" w:color="auto"/>
        <w:bottom w:val="none" w:sz="0" w:space="0" w:color="auto"/>
        <w:right w:val="none" w:sz="0" w:space="0" w:color="auto"/>
      </w:divBdr>
    </w:div>
    <w:div w:id="842864097">
      <w:bodyDiv w:val="1"/>
      <w:marLeft w:val="0"/>
      <w:marRight w:val="0"/>
      <w:marTop w:val="0"/>
      <w:marBottom w:val="0"/>
      <w:divBdr>
        <w:top w:val="none" w:sz="0" w:space="0" w:color="auto"/>
        <w:left w:val="none" w:sz="0" w:space="0" w:color="auto"/>
        <w:bottom w:val="none" w:sz="0" w:space="0" w:color="auto"/>
        <w:right w:val="none" w:sz="0" w:space="0" w:color="auto"/>
      </w:divBdr>
    </w:div>
    <w:div w:id="1030449802">
      <w:bodyDiv w:val="1"/>
      <w:marLeft w:val="0"/>
      <w:marRight w:val="0"/>
      <w:marTop w:val="0"/>
      <w:marBottom w:val="0"/>
      <w:divBdr>
        <w:top w:val="none" w:sz="0" w:space="0" w:color="auto"/>
        <w:left w:val="none" w:sz="0" w:space="0" w:color="auto"/>
        <w:bottom w:val="none" w:sz="0" w:space="0" w:color="auto"/>
        <w:right w:val="none" w:sz="0" w:space="0" w:color="auto"/>
      </w:divBdr>
    </w:div>
    <w:div w:id="194645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sdmx-twg" TargetMode="External"/><Relationship Id="rId26" Type="http://schemas.openxmlformats.org/officeDocument/2006/relationships/image" Target="media/image2.png"/><Relationship Id="rId21" Type="http://schemas.openxmlformats.org/officeDocument/2006/relationships/header" Target="header5.xml"/><Relationship Id="rId34"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sdmx.org" TargetMode="External"/><Relationship Id="rId25" Type="http://schemas.openxmlformats.org/officeDocument/2006/relationships/footer" Target="footer6.xml"/><Relationship Id="rId33" Type="http://schemas.openxmlformats.org/officeDocument/2006/relationships/footer" Target="footer8.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yperlink" Target="https://github.com/sdmx-tw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footer" Target="footer7.xm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image" Target="media/image4.sv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emver.org" TargetMode="Externa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image" Target="media/image3.png"/><Relationship Id="rId30" Type="http://schemas.openxmlformats.org/officeDocument/2006/relationships/header" Target="header7.xml"/><Relationship Id="rId35" Type="http://schemas.openxmlformats.org/officeDocument/2006/relationships/footer" Target="footer9.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70B63A6A52345478667DDD54A46D2C1" ma:contentTypeVersion="4" ma:contentTypeDescription="Create a new document." ma:contentTypeScope="" ma:versionID="df36cb997626ea41fb30fa61cbe96b26">
  <xsd:schema xmlns:xsd="http://www.w3.org/2001/XMLSchema" xmlns:xs="http://www.w3.org/2001/XMLSchema" xmlns:p="http://schemas.microsoft.com/office/2006/metadata/properties" xmlns:ns2="7c27afc8-a497-4ae6-9cb8-2e60f39dcd8d" targetNamespace="http://schemas.microsoft.com/office/2006/metadata/properties" ma:root="true" ma:fieldsID="db91ce856fcb96ae198a7477b40d7a32" ns2:_="">
    <xsd:import namespace="7c27afc8-a497-4ae6-9cb8-2e60f39dcd8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7afc8-a497-4ae6-9cb8-2e60f39dc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068B68-2A09-41DD-8FC2-F2A94E087E06}">
  <ds:schemaRefs>
    <ds:schemaRef ds:uri="http://schemas.openxmlformats.org/officeDocument/2006/bibliography"/>
  </ds:schemaRefs>
</ds:datastoreItem>
</file>

<file path=customXml/itemProps2.xml><?xml version="1.0" encoding="utf-8"?>
<ds:datastoreItem xmlns:ds="http://schemas.openxmlformats.org/officeDocument/2006/customXml" ds:itemID="{61B95EC3-F999-493C-A192-4F16DB59E4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7afc8-a497-4ae6-9cb8-2e60f39dc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5556DA-E027-45E4-97D8-4D4457B1DE3A}">
  <ds:schemaRefs>
    <ds:schemaRef ds:uri="http://schemas.microsoft.com/sharepoint/v3/contenttype/forms"/>
  </ds:schemaRefs>
</ds:datastoreItem>
</file>

<file path=customXml/itemProps4.xml><?xml version="1.0" encoding="utf-8"?>
<ds:datastoreItem xmlns:ds="http://schemas.openxmlformats.org/officeDocument/2006/customXml" ds:itemID="{DC051897-639C-40B3-BF7A-ADC7188C03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28</Pages>
  <Words>9832</Words>
  <Characters>56044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SDMX Framework</vt:lpstr>
    </vt:vector>
  </TitlesOfParts>
  <Company/>
  <LinksUpToDate>false</LinksUpToDate>
  <CharactersWithSpaces>65745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SDMX Framework</dc:title>
  <dc:subject/>
  <dc:creator>pellema</dc:creator>
  <cp:keywords/>
  <cp:lastModifiedBy>Matthew Nelson</cp:lastModifiedBy>
  <cp:revision>23</cp:revision>
  <cp:lastPrinted>2021-09-13T16:23:00Z</cp:lastPrinted>
  <dcterms:created xsi:type="dcterms:W3CDTF">2021-04-15T08:31:00Z</dcterms:created>
  <dcterms:modified xsi:type="dcterms:W3CDTF">2024-09-24T10:30:00Z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0x010100770B63A6A52345478667DDD54A46D2C1</vt:lpwstr>
  </property>
</Properties>
</file>